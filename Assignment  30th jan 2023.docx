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  <w:rPrChange w:author="Asif Punjabi" w:id="1" w:date="2023-02-28T19:17:39Z">
            <w:rPr>
              <w:b w:val="1"/>
            </w:rPr>
          </w:rPrChange>
        </w:rPr>
      </w:pPr>
      <w:r w:rsidDel="00000000" w:rsidR="00000000" w:rsidRPr="00000000">
        <w:rPr>
          <w:rtl w:val="0"/>
        </w:rPr>
        <w:t xml:space="preserve">                                 </w:t>
      </w:r>
      <w:ins w:author="Asif Punjabi" w:id="0" w:date="2023-02-28T19:17:33Z">
        <w:r w:rsidDel="00000000" w:rsidR="00000000" w:rsidRPr="00000000">
          <w:rPr>
            <w:rtl w:val="0"/>
          </w:rPr>
          <w:tab/>
          <w:tab/>
        </w:r>
        <w:r w:rsidDel="00000000" w:rsidR="00000000" w:rsidRPr="00000000">
          <w:rPr>
            <w:sz w:val="26"/>
            <w:szCs w:val="26"/>
            <w:u w:val="single"/>
            <w:rtl w:val="0"/>
            <w:rPrChange w:author="Asif Punjabi" w:id="1" w:date="2023-02-28T19:17:39Z">
              <w:rPr/>
            </w:rPrChange>
          </w:rPr>
          <w:tab/>
        </w:r>
      </w:ins>
      <w:r w:rsidDel="00000000" w:rsidR="00000000" w:rsidRPr="00000000">
        <w:rPr>
          <w:sz w:val="26"/>
          <w:szCs w:val="26"/>
          <w:u w:val="single"/>
          <w:rtl w:val="0"/>
          <w:rPrChange w:author="Asif Punjabi" w:id="1" w:date="2023-02-28T19:17:39Z">
            <w:rPr/>
          </w:rPrChange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  <w:rPrChange w:author="Asif Punjabi" w:id="1" w:date="2023-02-28T19:17:39Z">
            <w:rPr>
              <w:b w:val="1"/>
            </w:rPr>
          </w:rPrChange>
        </w:rPr>
        <w:t xml:space="preserve">Assignment  30th jan 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Q1. </w:t>
      </w:r>
      <w:r w:rsidDel="00000000" w:rsidR="00000000" w:rsidRPr="00000000">
        <w:rPr>
          <w:b w:val="1"/>
          <w:rtl w:val="0"/>
        </w:rPr>
        <w:t xml:space="preserve">write a program to accept percentage from the the user and display the grade according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To the following criteria  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green"/>
          <w:rPrChange w:author="Asif Punjabi" w:id="2" w:date="2023-02-28T19:17:15Z">
            <w:rPr/>
          </w:rPrChange>
        </w:rPr>
      </w:pPr>
      <w:r w:rsidDel="00000000" w:rsidR="00000000" w:rsidRPr="00000000">
        <w:rPr>
          <w:highlight w:val="green"/>
          <w:rtl w:val="0"/>
          <w:rPrChange w:author="Asif Punjabi" w:id="2" w:date="2023-02-28T19:17:15Z">
            <w:rPr/>
          </w:rPrChange>
        </w:rPr>
        <w:t xml:space="preserve">   percentage=int(input("enter percentage:"))</w:t>
      </w:r>
    </w:p>
    <w:p w:rsidR="00000000" w:rsidDel="00000000" w:rsidP="00000000" w:rsidRDefault="00000000" w:rsidRPr="00000000" w14:paraId="00000008">
      <w:pPr>
        <w:ind w:left="0" w:firstLine="0"/>
        <w:rPr>
          <w:highlight w:val="green"/>
          <w:rPrChange w:author="Asif Punjabi" w:id="2" w:date="2023-02-28T19:17:15Z">
            <w:rPr/>
          </w:rPrChange>
        </w:rPr>
      </w:pPr>
      <w:r w:rsidDel="00000000" w:rsidR="00000000" w:rsidRPr="00000000">
        <w:rPr>
          <w:highlight w:val="green"/>
          <w:rtl w:val="0"/>
          <w:rPrChange w:author="Asif Punjabi" w:id="2" w:date="2023-02-28T19:17:15Z">
            <w:rPr/>
          </w:rPrChange>
        </w:rPr>
        <w:t xml:space="preserve">if(percentage&gt;90):</w:t>
      </w:r>
    </w:p>
    <w:p w:rsidR="00000000" w:rsidDel="00000000" w:rsidP="00000000" w:rsidRDefault="00000000" w:rsidRPr="00000000" w14:paraId="00000009">
      <w:pPr>
        <w:rPr>
          <w:highlight w:val="green"/>
          <w:rPrChange w:author="Asif Punjabi" w:id="2" w:date="2023-02-28T19:17:15Z">
            <w:rPr/>
          </w:rPrChange>
        </w:rPr>
      </w:pPr>
      <w:r w:rsidDel="00000000" w:rsidR="00000000" w:rsidRPr="00000000">
        <w:rPr>
          <w:highlight w:val="green"/>
          <w:rtl w:val="0"/>
          <w:rPrChange w:author="Asif Punjabi" w:id="2" w:date="2023-02-28T19:17:15Z">
            <w:rPr/>
          </w:rPrChange>
        </w:rPr>
        <w:t xml:space="preserve">    print("grade  A")</w:t>
      </w:r>
    </w:p>
    <w:p w:rsidR="00000000" w:rsidDel="00000000" w:rsidP="00000000" w:rsidRDefault="00000000" w:rsidRPr="00000000" w14:paraId="0000000A">
      <w:pPr>
        <w:rPr>
          <w:highlight w:val="green"/>
          <w:rPrChange w:author="Asif Punjabi" w:id="2" w:date="2023-02-28T19:17:15Z">
            <w:rPr/>
          </w:rPrChange>
        </w:rPr>
      </w:pPr>
      <w:r w:rsidDel="00000000" w:rsidR="00000000" w:rsidRPr="00000000">
        <w:rPr>
          <w:highlight w:val="green"/>
          <w:rtl w:val="0"/>
          <w:rPrChange w:author="Asif Punjabi" w:id="2" w:date="2023-02-28T19:17:15Z">
            <w:rPr/>
          </w:rPrChange>
        </w:rPr>
        <w:t xml:space="preserve">elif(percentage&gt;80 and  percentage&lt;=90):</w:t>
      </w:r>
    </w:p>
    <w:p w:rsidR="00000000" w:rsidDel="00000000" w:rsidP="00000000" w:rsidRDefault="00000000" w:rsidRPr="00000000" w14:paraId="0000000B">
      <w:pPr>
        <w:rPr>
          <w:highlight w:val="green"/>
          <w:rPrChange w:author="Asif Punjabi" w:id="2" w:date="2023-02-28T19:17:15Z">
            <w:rPr/>
          </w:rPrChange>
        </w:rPr>
      </w:pPr>
      <w:r w:rsidDel="00000000" w:rsidR="00000000" w:rsidRPr="00000000">
        <w:rPr>
          <w:highlight w:val="green"/>
          <w:rtl w:val="0"/>
          <w:rPrChange w:author="Asif Punjabi" w:id="2" w:date="2023-02-28T19:17:15Z">
            <w:rPr/>
          </w:rPrChange>
        </w:rPr>
        <w:t xml:space="preserve">    print("grade B")</w:t>
      </w:r>
    </w:p>
    <w:p w:rsidR="00000000" w:rsidDel="00000000" w:rsidP="00000000" w:rsidRDefault="00000000" w:rsidRPr="00000000" w14:paraId="0000000C">
      <w:pPr>
        <w:rPr>
          <w:highlight w:val="green"/>
          <w:rPrChange w:author="Asif Punjabi" w:id="2" w:date="2023-02-28T19:17:15Z">
            <w:rPr/>
          </w:rPrChange>
        </w:rPr>
      </w:pPr>
      <w:r w:rsidDel="00000000" w:rsidR="00000000" w:rsidRPr="00000000">
        <w:rPr>
          <w:highlight w:val="green"/>
          <w:rtl w:val="0"/>
          <w:rPrChange w:author="Asif Punjabi" w:id="2" w:date="2023-02-28T19:17:15Z">
            <w:rPr/>
          </w:rPrChange>
        </w:rPr>
        <w:t xml:space="preserve">elif(percentage &gt;=60 and percentage&lt;=80):</w:t>
      </w:r>
    </w:p>
    <w:p w:rsidR="00000000" w:rsidDel="00000000" w:rsidP="00000000" w:rsidRDefault="00000000" w:rsidRPr="00000000" w14:paraId="0000000D">
      <w:pPr>
        <w:rPr>
          <w:highlight w:val="green"/>
          <w:rPrChange w:author="Asif Punjabi" w:id="2" w:date="2023-02-28T19:17:15Z">
            <w:rPr/>
          </w:rPrChange>
        </w:rPr>
      </w:pPr>
      <w:r w:rsidDel="00000000" w:rsidR="00000000" w:rsidRPr="00000000">
        <w:rPr>
          <w:highlight w:val="green"/>
          <w:rtl w:val="0"/>
          <w:rPrChange w:author="Asif Punjabi" w:id="2" w:date="2023-02-28T19:17:15Z">
            <w:rPr/>
          </w:rPrChange>
        </w:rPr>
        <w:t xml:space="preserve">    print('grade C')</w:t>
      </w:r>
    </w:p>
    <w:p w:rsidR="00000000" w:rsidDel="00000000" w:rsidP="00000000" w:rsidRDefault="00000000" w:rsidRPr="00000000" w14:paraId="0000000E">
      <w:pPr>
        <w:rPr>
          <w:highlight w:val="green"/>
          <w:rPrChange w:author="Asif Punjabi" w:id="2" w:date="2023-02-28T19:17:15Z">
            <w:rPr/>
          </w:rPrChange>
        </w:rPr>
      </w:pPr>
      <w:r w:rsidDel="00000000" w:rsidR="00000000" w:rsidRPr="00000000">
        <w:rPr>
          <w:highlight w:val="green"/>
          <w:rtl w:val="0"/>
          <w:rPrChange w:author="Asif Punjabi" w:id="2" w:date="2023-02-28T19:17:15Z">
            <w:rPr/>
          </w:rPrChange>
        </w:rPr>
        <w:t xml:space="preserve">elif(percentage &lt;60 and percentage &gt;=45):</w:t>
      </w:r>
    </w:p>
    <w:p w:rsidR="00000000" w:rsidDel="00000000" w:rsidP="00000000" w:rsidRDefault="00000000" w:rsidRPr="00000000" w14:paraId="0000000F">
      <w:pPr>
        <w:rPr>
          <w:highlight w:val="green"/>
          <w:rPrChange w:author="Asif Punjabi" w:id="2" w:date="2023-02-28T19:17:15Z">
            <w:rPr/>
          </w:rPrChange>
        </w:rPr>
      </w:pPr>
      <w:r w:rsidDel="00000000" w:rsidR="00000000" w:rsidRPr="00000000">
        <w:rPr>
          <w:highlight w:val="green"/>
          <w:rtl w:val="0"/>
          <w:rPrChange w:author="Asif Punjabi" w:id="2" w:date="2023-02-28T19:17:15Z">
            <w:rPr/>
          </w:rPrChange>
        </w:rPr>
        <w:t xml:space="preserve">    print('grade D')</w:t>
      </w:r>
    </w:p>
    <w:p w:rsidR="00000000" w:rsidDel="00000000" w:rsidP="00000000" w:rsidRDefault="00000000" w:rsidRPr="00000000" w14:paraId="00000010">
      <w:pPr>
        <w:rPr>
          <w:highlight w:val="green"/>
          <w:rPrChange w:author="Asif Punjabi" w:id="2" w:date="2023-02-28T19:17:15Z">
            <w:rPr/>
          </w:rPrChange>
        </w:rPr>
      </w:pPr>
      <w:r w:rsidDel="00000000" w:rsidR="00000000" w:rsidRPr="00000000">
        <w:rPr>
          <w:highlight w:val="green"/>
          <w:rtl w:val="0"/>
          <w:rPrChange w:author="Asif Punjabi" w:id="2" w:date="2023-02-28T19:17:15Z">
            <w:rPr/>
          </w:rPrChange>
        </w:rPr>
        <w:t xml:space="preserve">else:</w:t>
      </w:r>
    </w:p>
    <w:p w:rsidR="00000000" w:rsidDel="00000000" w:rsidP="00000000" w:rsidRDefault="00000000" w:rsidRPr="00000000" w14:paraId="00000011">
      <w:pPr>
        <w:rPr>
          <w:highlight w:val="green"/>
          <w:rPrChange w:author="Asif Punjabi" w:id="2" w:date="2023-02-28T19:17:15Z">
            <w:rPr/>
          </w:rPrChange>
        </w:rPr>
      </w:pPr>
      <w:r w:rsidDel="00000000" w:rsidR="00000000" w:rsidRPr="00000000">
        <w:rPr>
          <w:highlight w:val="green"/>
          <w:rtl w:val="0"/>
          <w:rPrChange w:author="Asif Punjabi" w:id="2" w:date="2023-02-28T19:17:15Z">
            <w:rPr/>
          </w:rPrChange>
        </w:rPr>
        <w:t xml:space="preserve">    print("fail")</w:t>
      </w:r>
    </w:p>
    <w:p w:rsidR="00000000" w:rsidDel="00000000" w:rsidP="00000000" w:rsidRDefault="00000000" w:rsidRPr="00000000" w14:paraId="00000012">
      <w:pPr>
        <w:rPr>
          <w:highlight w:val="green"/>
          <w:rPrChange w:author="Asif Punjabi" w:id="2" w:date="2023-02-28T19:17:15Z">
            <w:rPr/>
          </w:rPrChange>
        </w:rPr>
      </w:pPr>
      <w:r w:rsidDel="00000000" w:rsidR="00000000" w:rsidRPr="00000000">
        <w:rPr>
          <w:highlight w:val="green"/>
          <w:rtl w:val="0"/>
          <w:rPrChange w:author="Asif Punjabi" w:id="2" w:date="2023-02-28T19:17:15Z">
            <w:rPr/>
          </w:rPrChange>
        </w:rPr>
        <w:t xml:space="preserve">   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Q2. write a program to accept the cost of a bike and display the road tax to be paid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  according to the following criteria?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highlight w:val="green"/>
          <w:rPrChange w:author="Asif Punjabi" w:id="3" w:date="2023-02-28T19:17:04Z">
            <w:rPr/>
          </w:rPrChange>
        </w:rPr>
      </w:pPr>
      <w:r w:rsidDel="00000000" w:rsidR="00000000" w:rsidRPr="00000000">
        <w:rPr>
          <w:highlight w:val="green"/>
          <w:rtl w:val="0"/>
          <w:rPrChange w:author="Asif Punjabi" w:id="3" w:date="2023-02-28T19:17:04Z">
            <w:rPr/>
          </w:rPrChange>
        </w:rPr>
        <w:t xml:space="preserve">bk=float(input("enter price of bike:"))</w:t>
      </w:r>
    </w:p>
    <w:p w:rsidR="00000000" w:rsidDel="00000000" w:rsidP="00000000" w:rsidRDefault="00000000" w:rsidRPr="00000000" w14:paraId="00000018">
      <w:pPr>
        <w:ind w:left="0" w:firstLine="0"/>
        <w:rPr>
          <w:highlight w:val="green"/>
          <w:rPrChange w:author="Asif Punjabi" w:id="3" w:date="2023-02-28T19:17:04Z">
            <w:rPr/>
          </w:rPrChange>
        </w:rPr>
      </w:pPr>
      <w:r w:rsidDel="00000000" w:rsidR="00000000" w:rsidRPr="00000000">
        <w:rPr>
          <w:highlight w:val="green"/>
          <w:rtl w:val="0"/>
          <w:rPrChange w:author="Asif Punjabi" w:id="3" w:date="2023-02-28T19:17:04Z">
            <w:rPr/>
          </w:rPrChange>
        </w:rPr>
        <w:t xml:space="preserve">if(bk &gt; 100000):</w:t>
      </w:r>
    </w:p>
    <w:p w:rsidR="00000000" w:rsidDel="00000000" w:rsidP="00000000" w:rsidRDefault="00000000" w:rsidRPr="00000000" w14:paraId="00000019">
      <w:pPr>
        <w:ind w:left="0" w:firstLine="0"/>
        <w:rPr>
          <w:highlight w:val="green"/>
          <w:rPrChange w:author="Asif Punjabi" w:id="3" w:date="2023-02-28T19:17:04Z">
            <w:rPr/>
          </w:rPrChange>
        </w:rPr>
      </w:pPr>
      <w:r w:rsidDel="00000000" w:rsidR="00000000" w:rsidRPr="00000000">
        <w:rPr>
          <w:highlight w:val="green"/>
          <w:rtl w:val="0"/>
          <w:rPrChange w:author="Asif Punjabi" w:id="3" w:date="2023-02-28T19:17:04Z">
            <w:rPr/>
          </w:rPrChange>
        </w:rPr>
        <w:t xml:space="preserve">         tax=0.15</w:t>
      </w:r>
    </w:p>
    <w:p w:rsidR="00000000" w:rsidDel="00000000" w:rsidP="00000000" w:rsidRDefault="00000000" w:rsidRPr="00000000" w14:paraId="0000001A">
      <w:pPr>
        <w:ind w:left="0" w:firstLine="0"/>
        <w:rPr>
          <w:highlight w:val="green"/>
          <w:rPrChange w:author="Asif Punjabi" w:id="3" w:date="2023-02-28T19:17:04Z">
            <w:rPr/>
          </w:rPrChange>
        </w:rPr>
      </w:pPr>
      <w:r w:rsidDel="00000000" w:rsidR="00000000" w:rsidRPr="00000000">
        <w:rPr>
          <w:highlight w:val="green"/>
          <w:rtl w:val="0"/>
          <w:rPrChange w:author="Asif Punjabi" w:id="3" w:date="2023-02-28T19:17:04Z">
            <w:rPr/>
          </w:rPrChange>
        </w:rPr>
        <w:t xml:space="preserve">elif(bk&gt;50000 and bk&lt;=100000):</w:t>
      </w:r>
    </w:p>
    <w:p w:rsidR="00000000" w:rsidDel="00000000" w:rsidP="00000000" w:rsidRDefault="00000000" w:rsidRPr="00000000" w14:paraId="0000001B">
      <w:pPr>
        <w:ind w:left="0" w:firstLine="0"/>
        <w:rPr>
          <w:highlight w:val="green"/>
          <w:rPrChange w:author="Asif Punjabi" w:id="3" w:date="2023-02-28T19:17:04Z">
            <w:rPr/>
          </w:rPrChange>
        </w:rPr>
      </w:pPr>
      <w:r w:rsidDel="00000000" w:rsidR="00000000" w:rsidRPr="00000000">
        <w:rPr>
          <w:highlight w:val="green"/>
          <w:rtl w:val="0"/>
          <w:rPrChange w:author="Asif Punjabi" w:id="3" w:date="2023-02-28T19:17:04Z">
            <w:rPr/>
          </w:rPrChange>
        </w:rPr>
        <w:t xml:space="preserve">         tax=0.10</w:t>
      </w:r>
    </w:p>
    <w:p w:rsidR="00000000" w:rsidDel="00000000" w:rsidP="00000000" w:rsidRDefault="00000000" w:rsidRPr="00000000" w14:paraId="0000001C">
      <w:pPr>
        <w:ind w:left="0" w:firstLine="0"/>
        <w:rPr>
          <w:highlight w:val="green"/>
          <w:rPrChange w:author="Asif Punjabi" w:id="3" w:date="2023-02-28T19:17:04Z">
            <w:rPr/>
          </w:rPrChange>
        </w:rPr>
      </w:pPr>
      <w:r w:rsidDel="00000000" w:rsidR="00000000" w:rsidRPr="00000000">
        <w:rPr>
          <w:highlight w:val="green"/>
          <w:rtl w:val="0"/>
          <w:rPrChange w:author="Asif Punjabi" w:id="3" w:date="2023-02-28T19:17:04Z">
            <w:rPr/>
          </w:rPrChange>
        </w:rPr>
        <w:t xml:space="preserve">elif(bk&lt;=50000):</w:t>
      </w:r>
    </w:p>
    <w:p w:rsidR="00000000" w:rsidDel="00000000" w:rsidP="00000000" w:rsidRDefault="00000000" w:rsidRPr="00000000" w14:paraId="0000001D">
      <w:pPr>
        <w:ind w:left="0" w:firstLine="0"/>
        <w:rPr>
          <w:highlight w:val="green"/>
          <w:rPrChange w:author="Asif Punjabi" w:id="3" w:date="2023-02-28T19:17:04Z">
            <w:rPr/>
          </w:rPrChange>
        </w:rPr>
      </w:pPr>
      <w:r w:rsidDel="00000000" w:rsidR="00000000" w:rsidRPr="00000000">
        <w:rPr>
          <w:highlight w:val="green"/>
          <w:rtl w:val="0"/>
          <w:rPrChange w:author="Asif Punjabi" w:id="3" w:date="2023-02-28T19:17:04Z">
            <w:rPr/>
          </w:rPrChange>
        </w:rPr>
        <w:t xml:space="preserve">         tax=00.5</w:t>
      </w:r>
    </w:p>
    <w:p w:rsidR="00000000" w:rsidDel="00000000" w:rsidP="00000000" w:rsidRDefault="00000000" w:rsidRPr="00000000" w14:paraId="0000001E">
      <w:pPr>
        <w:ind w:left="0" w:firstLine="0"/>
        <w:rPr>
          <w:highlight w:val="green"/>
          <w:rPrChange w:author="Asif Punjabi" w:id="3" w:date="2023-02-28T19:17:04Z">
            <w:rPr/>
          </w:rPrChange>
        </w:rPr>
      </w:pPr>
      <w:r w:rsidDel="00000000" w:rsidR="00000000" w:rsidRPr="00000000">
        <w:rPr>
          <w:highlight w:val="green"/>
          <w:rtl w:val="0"/>
          <w:rPrChange w:author="Asif Punjabi" w:id="3" w:date="2023-02-28T19:17:04Z">
            <w:rPr/>
          </w:rPrChange>
        </w:rPr>
        <w:t xml:space="preserve">         tp=bk*tax</w:t>
      </w:r>
    </w:p>
    <w:p w:rsidR="00000000" w:rsidDel="00000000" w:rsidP="00000000" w:rsidRDefault="00000000" w:rsidRPr="00000000" w14:paraId="0000001F">
      <w:pPr>
        <w:ind w:left="0" w:firstLine="0"/>
        <w:rPr>
          <w:highlight w:val="green"/>
          <w:rPrChange w:author="Asif Punjabi" w:id="3" w:date="2023-02-28T19:17:04Z">
            <w:rPr/>
          </w:rPrChange>
        </w:rPr>
      </w:pPr>
      <w:r w:rsidDel="00000000" w:rsidR="00000000" w:rsidRPr="00000000">
        <w:rPr>
          <w:highlight w:val="green"/>
          <w:rtl w:val="0"/>
          <w:rPrChange w:author="Asif Punjabi" w:id="3" w:date="2023-02-28T19:17:04Z">
            <w:rPr/>
          </w:rPrChange>
        </w:rPr>
        <w:t xml:space="preserve">print("road tax to be paid",tp)</w:t>
      </w:r>
    </w:p>
    <w:p w:rsidR="00000000" w:rsidDel="00000000" w:rsidP="00000000" w:rsidRDefault="00000000" w:rsidRPr="00000000" w14:paraId="00000020">
      <w:pPr>
        <w:ind w:left="0" w:firstLine="0"/>
        <w:rPr>
          <w:highlight w:val="green"/>
          <w:rPrChange w:author="Asif Punjabi" w:id="3" w:date="2023-02-28T19:17:04Z">
            <w:rPr/>
          </w:rPrChange>
        </w:rPr>
      </w:pPr>
      <w:r w:rsidDel="00000000" w:rsidR="00000000" w:rsidRPr="00000000">
        <w:rPr>
          <w:highlight w:val="green"/>
          <w:rtl w:val="0"/>
          <w:rPrChange w:author="Asif Punjabi" w:id="3" w:date="2023-02-28T19:17:04Z">
            <w:rPr/>
          </w:rPrChange>
        </w:rPr>
        <w:t xml:space="preserve">        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Q3. </w:t>
      </w:r>
      <w:r w:rsidDel="00000000" w:rsidR="00000000" w:rsidRPr="00000000">
        <w:rPr>
          <w:b w:val="1"/>
          <w:rtl w:val="0"/>
        </w:rPr>
        <w:t xml:space="preserve">accept any city to the user and display the monuments of that city ?</w:t>
      </w:r>
    </w:p>
    <w:p w:rsidR="00000000" w:rsidDel="00000000" w:rsidP="00000000" w:rsidRDefault="00000000" w:rsidRPr="00000000" w14:paraId="00000023">
      <w:pPr>
        <w:ind w:left="0" w:firstLine="0"/>
        <w:rPr>
          <w:highlight w:val="green"/>
          <w:rPrChange w:author="Asif Punjabi" w:id="4" w:date="2023-02-28T19:16:54Z">
            <w:rPr/>
          </w:rPrChange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highlight w:val="green"/>
          <w:rtl w:val="0"/>
          <w:rPrChange w:author="Asif Punjabi" w:id="4" w:date="2023-02-28T19:16:54Z">
            <w:rPr/>
          </w:rPrChange>
        </w:rPr>
        <w:t xml:space="preserve">city =input("enter the city name :")</w:t>
      </w:r>
    </w:p>
    <w:p w:rsidR="00000000" w:rsidDel="00000000" w:rsidP="00000000" w:rsidRDefault="00000000" w:rsidRPr="00000000" w14:paraId="00000024">
      <w:pPr>
        <w:ind w:left="0" w:firstLine="0"/>
        <w:rPr>
          <w:highlight w:val="green"/>
          <w:rPrChange w:author="Asif Punjabi" w:id="4" w:date="2023-02-28T19:16:54Z">
            <w:rPr/>
          </w:rPrChange>
        </w:rPr>
      </w:pPr>
      <w:r w:rsidDel="00000000" w:rsidR="00000000" w:rsidRPr="00000000">
        <w:rPr>
          <w:highlight w:val="green"/>
          <w:rtl w:val="0"/>
          <w:rPrChange w:author="Asif Punjabi" w:id="4" w:date="2023-02-28T19:16:54Z">
            <w:rPr/>
          </w:rPrChange>
        </w:rPr>
        <w:t xml:space="preserve">if(city=delhi):</w:t>
      </w:r>
    </w:p>
    <w:p w:rsidR="00000000" w:rsidDel="00000000" w:rsidP="00000000" w:rsidRDefault="00000000" w:rsidRPr="00000000" w14:paraId="00000025">
      <w:pPr>
        <w:ind w:left="0" w:firstLine="0"/>
        <w:rPr>
          <w:highlight w:val="green"/>
          <w:rPrChange w:author="Asif Punjabi" w:id="4" w:date="2023-02-28T19:16:54Z">
            <w:rPr/>
          </w:rPrChange>
        </w:rPr>
      </w:pPr>
      <w:r w:rsidDel="00000000" w:rsidR="00000000" w:rsidRPr="00000000">
        <w:rPr>
          <w:highlight w:val="green"/>
          <w:rtl w:val="0"/>
          <w:rPrChange w:author="Asif Punjabi" w:id="4" w:date="2023-02-28T19:16:54Z">
            <w:rPr/>
          </w:rPrChange>
        </w:rPr>
        <w:t xml:space="preserve">    print('Red fort')</w:t>
      </w:r>
    </w:p>
    <w:p w:rsidR="00000000" w:rsidDel="00000000" w:rsidP="00000000" w:rsidRDefault="00000000" w:rsidRPr="00000000" w14:paraId="00000026">
      <w:pPr>
        <w:ind w:left="0" w:firstLine="0"/>
        <w:rPr>
          <w:highlight w:val="green"/>
          <w:rPrChange w:author="Asif Punjabi" w:id="4" w:date="2023-02-28T19:16:54Z">
            <w:rPr/>
          </w:rPrChange>
        </w:rPr>
      </w:pPr>
      <w:r w:rsidDel="00000000" w:rsidR="00000000" w:rsidRPr="00000000">
        <w:rPr>
          <w:highlight w:val="green"/>
          <w:rtl w:val="0"/>
          <w:rPrChange w:author="Asif Punjabi" w:id="4" w:date="2023-02-28T19:16:54Z">
            <w:rPr/>
          </w:rPrChange>
        </w:rPr>
        <w:t xml:space="preserve">elif(city=agra):</w:t>
      </w:r>
    </w:p>
    <w:p w:rsidR="00000000" w:rsidDel="00000000" w:rsidP="00000000" w:rsidRDefault="00000000" w:rsidRPr="00000000" w14:paraId="00000027">
      <w:pPr>
        <w:ind w:left="0" w:firstLine="0"/>
        <w:rPr>
          <w:highlight w:val="green"/>
          <w:rPrChange w:author="Asif Punjabi" w:id="4" w:date="2023-02-28T19:16:54Z">
            <w:rPr/>
          </w:rPrChange>
        </w:rPr>
      </w:pPr>
      <w:r w:rsidDel="00000000" w:rsidR="00000000" w:rsidRPr="00000000">
        <w:rPr>
          <w:highlight w:val="green"/>
          <w:rtl w:val="0"/>
          <w:rPrChange w:author="Asif Punjabi" w:id="4" w:date="2023-02-28T19:16:54Z">
            <w:rPr/>
          </w:rPrChange>
        </w:rPr>
        <w:t xml:space="preserve">    print('taj mahal')</w:t>
      </w:r>
    </w:p>
    <w:p w:rsidR="00000000" w:rsidDel="00000000" w:rsidP="00000000" w:rsidRDefault="00000000" w:rsidRPr="00000000" w14:paraId="00000028">
      <w:pPr>
        <w:ind w:left="0" w:firstLine="0"/>
        <w:rPr>
          <w:highlight w:val="green"/>
          <w:rPrChange w:author="Asif Punjabi" w:id="4" w:date="2023-02-28T19:16:54Z">
            <w:rPr/>
          </w:rPrChange>
        </w:rPr>
      </w:pPr>
      <w:r w:rsidDel="00000000" w:rsidR="00000000" w:rsidRPr="00000000">
        <w:rPr>
          <w:highlight w:val="green"/>
          <w:rtl w:val="0"/>
          <w:rPrChange w:author="Asif Punjabi" w:id="4" w:date="2023-02-28T19:16:54Z">
            <w:rPr/>
          </w:rPrChange>
        </w:rPr>
        <w:t xml:space="preserve">elif city=jaipur:</w:t>
      </w:r>
    </w:p>
    <w:p w:rsidR="00000000" w:rsidDel="00000000" w:rsidP="00000000" w:rsidRDefault="00000000" w:rsidRPr="00000000" w14:paraId="00000029">
      <w:pPr>
        <w:ind w:left="0" w:firstLine="0"/>
        <w:rPr>
          <w:highlight w:val="green"/>
          <w:rPrChange w:author="Asif Punjabi" w:id="4" w:date="2023-02-28T19:16:54Z">
            <w:rPr/>
          </w:rPrChange>
        </w:rPr>
      </w:pPr>
      <w:r w:rsidDel="00000000" w:rsidR="00000000" w:rsidRPr="00000000">
        <w:rPr>
          <w:highlight w:val="green"/>
          <w:rtl w:val="0"/>
          <w:rPrChange w:author="Asif Punjabi" w:id="4" w:date="2023-02-28T19:16:54Z">
            <w:rPr/>
          </w:rPrChange>
        </w:rPr>
        <w:t xml:space="preserve">    print('jal mahal')</w:t>
      </w:r>
    </w:p>
    <w:p w:rsidR="00000000" w:rsidDel="00000000" w:rsidP="00000000" w:rsidRDefault="00000000" w:rsidRPr="00000000" w14:paraId="0000002A">
      <w:pPr>
        <w:ind w:left="0" w:firstLine="0"/>
        <w:rPr>
          <w:highlight w:val="green"/>
          <w:rPrChange w:author="Asif Punjabi" w:id="4" w:date="2023-02-28T19:16:54Z">
            <w:rPr/>
          </w:rPrChange>
        </w:rPr>
      </w:pPr>
      <w:r w:rsidDel="00000000" w:rsidR="00000000" w:rsidRPr="00000000">
        <w:rPr>
          <w:highlight w:val="green"/>
          <w:rtl w:val="0"/>
          <w:rPrChange w:author="Asif Punjabi" w:id="4" w:date="2023-02-28T19:16:54Z">
            <w:rPr/>
          </w:rPrChange>
        </w:rPr>
        <w:t xml:space="preserve">else </w:t>
      </w:r>
    </w:p>
    <w:p w:rsidR="00000000" w:rsidDel="00000000" w:rsidP="00000000" w:rsidRDefault="00000000" w:rsidRPr="00000000" w14:paraId="0000002B">
      <w:pPr>
        <w:ind w:left="0" w:firstLine="0"/>
        <w:rPr>
          <w:highlight w:val="green"/>
          <w:rPrChange w:author="Asif Punjabi" w:id="4" w:date="2023-02-28T19:16:54Z">
            <w:rPr/>
          </w:rPrChange>
        </w:rPr>
      </w:pPr>
      <w:r w:rsidDel="00000000" w:rsidR="00000000" w:rsidRPr="00000000">
        <w:rPr>
          <w:highlight w:val="green"/>
          <w:rtl w:val="0"/>
          <w:rPrChange w:author="Asif Punjabi" w:id="4" w:date="2023-02-28T19:16:54Z">
            <w:rPr/>
          </w:rPrChange>
        </w:rPr>
        <w:t xml:space="preserve">print('invalid city you can write delhi ,agra,jaipur :')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Q4. </w:t>
      </w:r>
      <w:r w:rsidDel="00000000" w:rsidR="00000000" w:rsidRPr="00000000">
        <w:rPr>
          <w:b w:val="1"/>
          <w:rtl w:val="0"/>
        </w:rPr>
        <w:t xml:space="preserve"> check how many times a given number can be divided by three before it is less than or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equal to 10 ?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ind w:left="0" w:firstLine="0"/>
        <w:rPr>
          <w:color w:val="212121"/>
          <w:sz w:val="20"/>
          <w:szCs w:val="20"/>
          <w:highlight w:val="green"/>
          <w:rPrChange w:author="Asif Punjabi" w:id="5" w:date="2023-02-28T19:16:24Z">
            <w:rPr>
              <w:color w:val="212121"/>
              <w:sz w:val="20"/>
              <w:szCs w:val="20"/>
            </w:rPr>
          </w:rPrChange>
        </w:rPr>
      </w:pPr>
      <w:r w:rsidDel="00000000" w:rsidR="00000000" w:rsidRPr="00000000">
        <w:rPr>
          <w:highlight w:val="green"/>
          <w:rtl w:val="0"/>
          <w:rPrChange w:author="Asif Punjabi" w:id="5" w:date="2023-02-28T19:16:24Z">
            <w:rPr/>
          </w:rPrChange>
        </w:rPr>
        <w:t xml:space="preserve"> </w:t>
      </w:r>
      <w:r w:rsidDel="00000000" w:rsidR="00000000" w:rsidRPr="00000000">
        <w:rPr>
          <w:color w:val="212121"/>
          <w:sz w:val="20"/>
          <w:szCs w:val="20"/>
          <w:highlight w:val="green"/>
          <w:rtl w:val="0"/>
          <w:rPrChange w:author="Asif Punjabi" w:id="5" w:date="2023-02-28T19:16:24Z">
            <w:rPr>
              <w:color w:val="212121"/>
              <w:sz w:val="20"/>
              <w:szCs w:val="20"/>
            </w:rPr>
          </w:rPrChange>
        </w:rPr>
        <w:t xml:space="preserve">n</w:t>
      </w:r>
      <w:r w:rsidDel="00000000" w:rsidR="00000000" w:rsidRPr="00000000">
        <w:rPr>
          <w:b w:val="1"/>
          <w:color w:val="212121"/>
          <w:sz w:val="20"/>
          <w:szCs w:val="20"/>
          <w:highlight w:val="green"/>
          <w:rtl w:val="0"/>
          <w:rPrChange w:author="Asif Punjabi" w:id="5" w:date="2023-02-28T19:16:24Z">
            <w:rPr>
              <w:b w:val="1"/>
              <w:color w:val="212121"/>
              <w:sz w:val="20"/>
              <w:szCs w:val="20"/>
            </w:rPr>
          </w:rPrChange>
        </w:rPr>
        <w:t xml:space="preserve">=</w:t>
      </w:r>
      <w:r w:rsidDel="00000000" w:rsidR="00000000" w:rsidRPr="00000000">
        <w:rPr>
          <w:color w:val="212121"/>
          <w:sz w:val="20"/>
          <w:szCs w:val="20"/>
          <w:highlight w:val="green"/>
          <w:rtl w:val="0"/>
          <w:rPrChange w:author="Asif Punjabi" w:id="5" w:date="2023-02-28T19:16:24Z">
            <w:rPr>
              <w:color w:val="212121"/>
              <w:sz w:val="20"/>
              <w:szCs w:val="20"/>
            </w:rPr>
          </w:rPrChange>
        </w:rPr>
        <w:t xml:space="preserve">int(input("Enter A Number Greater Than 10: "))</w:t>
      </w:r>
    </w:p>
    <w:p w:rsidR="00000000" w:rsidDel="00000000" w:rsidP="00000000" w:rsidRDefault="00000000" w:rsidRPr="00000000" w14:paraId="00000032">
      <w:pPr>
        <w:ind w:left="0" w:firstLine="0"/>
        <w:rPr>
          <w:color w:val="212121"/>
          <w:sz w:val="20"/>
          <w:szCs w:val="20"/>
          <w:highlight w:val="green"/>
          <w:rPrChange w:author="Asif Punjabi" w:id="5" w:date="2023-02-28T19:16:24Z">
            <w:rPr>
              <w:color w:val="212121"/>
              <w:sz w:val="20"/>
              <w:szCs w:val="20"/>
            </w:rPr>
          </w:rPrChange>
        </w:rPr>
      </w:pPr>
      <w:r w:rsidDel="00000000" w:rsidR="00000000" w:rsidRPr="00000000">
        <w:rPr>
          <w:color w:val="212121"/>
          <w:sz w:val="20"/>
          <w:szCs w:val="20"/>
          <w:highlight w:val="green"/>
          <w:rtl w:val="0"/>
          <w:rPrChange w:author="Asif Punjabi" w:id="5" w:date="2023-02-28T19:16:24Z">
            <w:rPr>
              <w:color w:val="212121"/>
              <w:sz w:val="20"/>
              <w:szCs w:val="20"/>
            </w:rPr>
          </w:rPrChange>
        </w:rPr>
        <w:t xml:space="preserve">count</w:t>
      </w:r>
      <w:r w:rsidDel="00000000" w:rsidR="00000000" w:rsidRPr="00000000">
        <w:rPr>
          <w:b w:val="1"/>
          <w:color w:val="212121"/>
          <w:sz w:val="20"/>
          <w:szCs w:val="20"/>
          <w:highlight w:val="green"/>
          <w:rtl w:val="0"/>
          <w:rPrChange w:author="Asif Punjabi" w:id="5" w:date="2023-02-28T19:16:24Z">
            <w:rPr>
              <w:b w:val="1"/>
              <w:color w:val="212121"/>
              <w:sz w:val="20"/>
              <w:szCs w:val="20"/>
            </w:rPr>
          </w:rPrChange>
        </w:rPr>
        <w:t xml:space="preserve">=</w:t>
      </w:r>
      <w:r w:rsidDel="00000000" w:rsidR="00000000" w:rsidRPr="00000000">
        <w:rPr>
          <w:color w:val="212121"/>
          <w:sz w:val="20"/>
          <w:szCs w:val="20"/>
          <w:highlight w:val="green"/>
          <w:rtl w:val="0"/>
          <w:rPrChange w:author="Asif Punjabi" w:id="5" w:date="2023-02-28T19:16:24Z">
            <w:rPr>
              <w:color w:val="212121"/>
              <w:sz w:val="20"/>
              <w:szCs w:val="20"/>
            </w:rPr>
          </w:rPrChange>
        </w:rPr>
        <w:t xml:space="preserve">0</w:t>
      </w:r>
    </w:p>
    <w:p w:rsidR="00000000" w:rsidDel="00000000" w:rsidP="00000000" w:rsidRDefault="00000000" w:rsidRPr="00000000" w14:paraId="00000033">
      <w:pPr>
        <w:ind w:left="0" w:firstLine="0"/>
        <w:rPr>
          <w:color w:val="212121"/>
          <w:sz w:val="20"/>
          <w:szCs w:val="20"/>
          <w:highlight w:val="green"/>
          <w:rPrChange w:author="Asif Punjabi" w:id="5" w:date="2023-02-28T19:16:24Z">
            <w:rPr>
              <w:color w:val="212121"/>
              <w:sz w:val="20"/>
              <w:szCs w:val="20"/>
            </w:rPr>
          </w:rPrChange>
        </w:rPr>
      </w:pPr>
      <w:r w:rsidDel="00000000" w:rsidR="00000000" w:rsidRPr="00000000">
        <w:rPr>
          <w:b w:val="1"/>
          <w:color w:val="212121"/>
          <w:sz w:val="20"/>
          <w:szCs w:val="20"/>
          <w:highlight w:val="green"/>
          <w:rtl w:val="0"/>
          <w:rPrChange w:author="Asif Punjabi" w:id="5" w:date="2023-02-28T19:16:24Z">
            <w:rPr>
              <w:b w:val="1"/>
              <w:color w:val="212121"/>
              <w:sz w:val="20"/>
              <w:szCs w:val="20"/>
            </w:rPr>
          </w:rPrChange>
        </w:rPr>
        <w:t xml:space="preserve">while</w:t>
      </w:r>
      <w:r w:rsidDel="00000000" w:rsidR="00000000" w:rsidRPr="00000000">
        <w:rPr>
          <w:color w:val="212121"/>
          <w:sz w:val="20"/>
          <w:szCs w:val="20"/>
          <w:highlight w:val="green"/>
          <w:rtl w:val="0"/>
          <w:rPrChange w:author="Asif Punjabi" w:id="5" w:date="2023-02-28T19:16:24Z">
            <w:rPr>
              <w:color w:val="212121"/>
              <w:sz w:val="20"/>
              <w:szCs w:val="20"/>
            </w:rPr>
          </w:rPrChange>
        </w:rPr>
        <w:t xml:space="preserve"> n</w:t>
      </w:r>
      <w:r w:rsidDel="00000000" w:rsidR="00000000" w:rsidRPr="00000000">
        <w:rPr>
          <w:b w:val="1"/>
          <w:color w:val="212121"/>
          <w:sz w:val="20"/>
          <w:szCs w:val="20"/>
          <w:highlight w:val="green"/>
          <w:rtl w:val="0"/>
          <w:rPrChange w:author="Asif Punjabi" w:id="5" w:date="2023-02-28T19:16:24Z">
            <w:rPr>
              <w:b w:val="1"/>
              <w:color w:val="212121"/>
              <w:sz w:val="20"/>
              <w:szCs w:val="20"/>
            </w:rPr>
          </w:rPrChange>
        </w:rPr>
        <w:t xml:space="preserve">&gt;=</w:t>
      </w:r>
      <w:r w:rsidDel="00000000" w:rsidR="00000000" w:rsidRPr="00000000">
        <w:rPr>
          <w:color w:val="212121"/>
          <w:sz w:val="20"/>
          <w:szCs w:val="20"/>
          <w:highlight w:val="green"/>
          <w:rtl w:val="0"/>
          <w:rPrChange w:author="Asif Punjabi" w:id="5" w:date="2023-02-28T19:16:24Z">
            <w:rPr>
              <w:color w:val="212121"/>
              <w:sz w:val="20"/>
              <w:szCs w:val="20"/>
            </w:rPr>
          </w:rPrChange>
        </w:rPr>
        <w:t xml:space="preserve">10:</w:t>
      </w:r>
    </w:p>
    <w:p w:rsidR="00000000" w:rsidDel="00000000" w:rsidP="00000000" w:rsidRDefault="00000000" w:rsidRPr="00000000" w14:paraId="00000034">
      <w:pPr>
        <w:ind w:left="0" w:firstLine="0"/>
        <w:rPr>
          <w:color w:val="212121"/>
          <w:sz w:val="20"/>
          <w:szCs w:val="20"/>
          <w:highlight w:val="green"/>
          <w:rPrChange w:author="Asif Punjabi" w:id="5" w:date="2023-02-28T19:16:24Z">
            <w:rPr>
              <w:color w:val="212121"/>
              <w:sz w:val="20"/>
              <w:szCs w:val="20"/>
            </w:rPr>
          </w:rPrChange>
        </w:rPr>
      </w:pPr>
      <w:r w:rsidDel="00000000" w:rsidR="00000000" w:rsidRPr="00000000">
        <w:rPr>
          <w:color w:val="212121"/>
          <w:sz w:val="20"/>
          <w:szCs w:val="20"/>
          <w:highlight w:val="green"/>
          <w:rtl w:val="0"/>
          <w:rPrChange w:author="Asif Punjabi" w:id="5" w:date="2023-02-28T19:16:24Z">
            <w:rPr>
              <w:color w:val="212121"/>
              <w:sz w:val="20"/>
              <w:szCs w:val="20"/>
            </w:rPr>
          </w:rPrChange>
        </w:rPr>
        <w:t xml:space="preserve">    </w:t>
      </w:r>
      <w:r w:rsidDel="00000000" w:rsidR="00000000" w:rsidRPr="00000000">
        <w:rPr>
          <w:b w:val="1"/>
          <w:color w:val="212121"/>
          <w:sz w:val="20"/>
          <w:szCs w:val="20"/>
          <w:highlight w:val="green"/>
          <w:rtl w:val="0"/>
          <w:rPrChange w:author="Asif Punjabi" w:id="5" w:date="2023-02-28T19:16:24Z">
            <w:rPr>
              <w:b w:val="1"/>
              <w:color w:val="212121"/>
              <w:sz w:val="20"/>
              <w:szCs w:val="20"/>
            </w:rPr>
          </w:rPrChange>
        </w:rPr>
        <w:t xml:space="preserve">if</w:t>
      </w:r>
      <w:r w:rsidDel="00000000" w:rsidR="00000000" w:rsidRPr="00000000">
        <w:rPr>
          <w:color w:val="212121"/>
          <w:sz w:val="20"/>
          <w:szCs w:val="20"/>
          <w:highlight w:val="green"/>
          <w:rtl w:val="0"/>
          <w:rPrChange w:author="Asif Punjabi" w:id="5" w:date="2023-02-28T19:16:24Z">
            <w:rPr>
              <w:color w:val="212121"/>
              <w:sz w:val="20"/>
              <w:szCs w:val="20"/>
            </w:rPr>
          </w:rPrChange>
        </w:rPr>
        <w:t xml:space="preserve"> n</w:t>
      </w:r>
      <w:r w:rsidDel="00000000" w:rsidR="00000000" w:rsidRPr="00000000">
        <w:rPr>
          <w:b w:val="1"/>
          <w:color w:val="212121"/>
          <w:sz w:val="20"/>
          <w:szCs w:val="20"/>
          <w:highlight w:val="green"/>
          <w:rtl w:val="0"/>
          <w:rPrChange w:author="Asif Punjabi" w:id="5" w:date="2023-02-28T19:16:24Z">
            <w:rPr>
              <w:b w:val="1"/>
              <w:color w:val="212121"/>
              <w:sz w:val="20"/>
              <w:szCs w:val="20"/>
            </w:rPr>
          </w:rPrChange>
        </w:rPr>
        <w:t xml:space="preserve">%3</w:t>
      </w:r>
      <w:r w:rsidDel="00000000" w:rsidR="00000000" w:rsidRPr="00000000">
        <w:rPr>
          <w:color w:val="212121"/>
          <w:sz w:val="20"/>
          <w:szCs w:val="20"/>
          <w:highlight w:val="green"/>
          <w:rtl w:val="0"/>
          <w:rPrChange w:author="Asif Punjabi" w:id="5" w:date="2023-02-28T19:16:24Z">
            <w:rPr>
              <w:color w:val="212121"/>
              <w:sz w:val="20"/>
              <w:szCs w:val="20"/>
            </w:rPr>
          </w:rPrChange>
        </w:rPr>
        <w:t xml:space="preserve">==0:</w:t>
      </w:r>
    </w:p>
    <w:p w:rsidR="00000000" w:rsidDel="00000000" w:rsidP="00000000" w:rsidRDefault="00000000" w:rsidRPr="00000000" w14:paraId="00000035">
      <w:pPr>
        <w:ind w:left="0" w:firstLine="0"/>
        <w:rPr>
          <w:color w:val="212121"/>
          <w:sz w:val="20"/>
          <w:szCs w:val="20"/>
          <w:highlight w:val="green"/>
          <w:rPrChange w:author="Asif Punjabi" w:id="5" w:date="2023-02-28T19:16:24Z">
            <w:rPr>
              <w:color w:val="212121"/>
              <w:sz w:val="20"/>
              <w:szCs w:val="20"/>
            </w:rPr>
          </w:rPrChange>
        </w:rPr>
      </w:pPr>
      <w:r w:rsidDel="00000000" w:rsidR="00000000" w:rsidRPr="00000000">
        <w:rPr>
          <w:color w:val="212121"/>
          <w:sz w:val="20"/>
          <w:szCs w:val="20"/>
          <w:highlight w:val="green"/>
          <w:rtl w:val="0"/>
          <w:rPrChange w:author="Asif Punjabi" w:id="5" w:date="2023-02-28T19:16:24Z">
            <w:rPr>
              <w:color w:val="212121"/>
              <w:sz w:val="20"/>
              <w:szCs w:val="20"/>
            </w:rPr>
          </w:rPrChange>
        </w:rPr>
        <w:t xml:space="preserve">        count</w:t>
      </w:r>
      <w:r w:rsidDel="00000000" w:rsidR="00000000" w:rsidRPr="00000000">
        <w:rPr>
          <w:b w:val="1"/>
          <w:color w:val="212121"/>
          <w:sz w:val="20"/>
          <w:szCs w:val="20"/>
          <w:highlight w:val="green"/>
          <w:rtl w:val="0"/>
          <w:rPrChange w:author="Asif Punjabi" w:id="5" w:date="2023-02-28T19:16:24Z">
            <w:rPr>
              <w:b w:val="1"/>
              <w:color w:val="212121"/>
              <w:sz w:val="20"/>
              <w:szCs w:val="20"/>
            </w:rPr>
          </w:rPrChange>
        </w:rPr>
        <w:t xml:space="preserve">=</w:t>
      </w:r>
      <w:r w:rsidDel="00000000" w:rsidR="00000000" w:rsidRPr="00000000">
        <w:rPr>
          <w:color w:val="212121"/>
          <w:sz w:val="20"/>
          <w:szCs w:val="20"/>
          <w:highlight w:val="green"/>
          <w:rtl w:val="0"/>
          <w:rPrChange w:author="Asif Punjabi" w:id="5" w:date="2023-02-28T19:16:24Z">
            <w:rPr>
              <w:color w:val="212121"/>
              <w:sz w:val="20"/>
              <w:szCs w:val="20"/>
            </w:rPr>
          </w:rPrChange>
        </w:rPr>
        <w:t xml:space="preserve">count</w:t>
      </w:r>
      <w:r w:rsidDel="00000000" w:rsidR="00000000" w:rsidRPr="00000000">
        <w:rPr>
          <w:b w:val="1"/>
          <w:color w:val="212121"/>
          <w:sz w:val="20"/>
          <w:szCs w:val="20"/>
          <w:highlight w:val="green"/>
          <w:rtl w:val="0"/>
          <w:rPrChange w:author="Asif Punjabi" w:id="5" w:date="2023-02-28T19:16:24Z">
            <w:rPr>
              <w:b w:val="1"/>
              <w:color w:val="212121"/>
              <w:sz w:val="20"/>
              <w:szCs w:val="20"/>
            </w:rPr>
          </w:rPrChange>
        </w:rPr>
        <w:t xml:space="preserve">+</w:t>
      </w:r>
      <w:r w:rsidDel="00000000" w:rsidR="00000000" w:rsidRPr="00000000">
        <w:rPr>
          <w:color w:val="212121"/>
          <w:sz w:val="20"/>
          <w:szCs w:val="20"/>
          <w:highlight w:val="green"/>
          <w:rtl w:val="0"/>
          <w:rPrChange w:author="Asif Punjabi" w:id="5" w:date="2023-02-28T19:16:24Z">
            <w:rPr>
              <w:color w:val="212121"/>
              <w:sz w:val="20"/>
              <w:szCs w:val="20"/>
            </w:rPr>
          </w:rPrChange>
        </w:rPr>
        <w:t xml:space="preserve">1</w:t>
      </w:r>
    </w:p>
    <w:p w:rsidR="00000000" w:rsidDel="00000000" w:rsidP="00000000" w:rsidRDefault="00000000" w:rsidRPr="00000000" w14:paraId="00000036">
      <w:pPr>
        <w:ind w:left="0" w:firstLine="0"/>
        <w:rPr>
          <w:color w:val="212121"/>
          <w:sz w:val="20"/>
          <w:szCs w:val="20"/>
          <w:highlight w:val="green"/>
          <w:rPrChange w:author="Asif Punjabi" w:id="5" w:date="2023-02-28T19:16:24Z">
            <w:rPr>
              <w:color w:val="212121"/>
              <w:sz w:val="20"/>
              <w:szCs w:val="20"/>
            </w:rPr>
          </w:rPrChange>
        </w:rPr>
      </w:pPr>
      <w:r w:rsidDel="00000000" w:rsidR="00000000" w:rsidRPr="00000000">
        <w:rPr>
          <w:color w:val="212121"/>
          <w:sz w:val="20"/>
          <w:szCs w:val="20"/>
          <w:highlight w:val="green"/>
          <w:rtl w:val="0"/>
          <w:rPrChange w:author="Asif Punjabi" w:id="5" w:date="2023-02-28T19:16:24Z">
            <w:rPr>
              <w:color w:val="212121"/>
              <w:sz w:val="20"/>
              <w:szCs w:val="20"/>
            </w:rPr>
          </w:rPrChange>
        </w:rPr>
        <w:t xml:space="preserve">    n</w:t>
      </w:r>
      <w:r w:rsidDel="00000000" w:rsidR="00000000" w:rsidRPr="00000000">
        <w:rPr>
          <w:b w:val="1"/>
          <w:color w:val="212121"/>
          <w:sz w:val="20"/>
          <w:szCs w:val="20"/>
          <w:highlight w:val="green"/>
          <w:rtl w:val="0"/>
          <w:rPrChange w:author="Asif Punjabi" w:id="5" w:date="2023-02-28T19:16:24Z">
            <w:rPr>
              <w:b w:val="1"/>
              <w:color w:val="212121"/>
              <w:sz w:val="20"/>
              <w:szCs w:val="20"/>
            </w:rPr>
          </w:rPrChange>
        </w:rPr>
        <w:t xml:space="preserve">=</w:t>
      </w:r>
      <w:r w:rsidDel="00000000" w:rsidR="00000000" w:rsidRPr="00000000">
        <w:rPr>
          <w:color w:val="212121"/>
          <w:sz w:val="20"/>
          <w:szCs w:val="20"/>
          <w:highlight w:val="green"/>
          <w:rtl w:val="0"/>
          <w:rPrChange w:author="Asif Punjabi" w:id="5" w:date="2023-02-28T19:16:24Z">
            <w:rPr>
              <w:color w:val="212121"/>
              <w:sz w:val="20"/>
              <w:szCs w:val="20"/>
            </w:rPr>
          </w:rPrChange>
        </w:rPr>
        <w:t xml:space="preserve">n</w:t>
      </w:r>
      <w:r w:rsidDel="00000000" w:rsidR="00000000" w:rsidRPr="00000000">
        <w:rPr>
          <w:b w:val="1"/>
          <w:color w:val="212121"/>
          <w:sz w:val="20"/>
          <w:szCs w:val="20"/>
          <w:highlight w:val="green"/>
          <w:rtl w:val="0"/>
          <w:rPrChange w:author="Asif Punjabi" w:id="5" w:date="2023-02-28T19:16:24Z">
            <w:rPr>
              <w:b w:val="1"/>
              <w:color w:val="212121"/>
              <w:sz w:val="20"/>
              <w:szCs w:val="20"/>
            </w:rPr>
          </w:rPrChange>
        </w:rPr>
        <w:t xml:space="preserve">-</w:t>
      </w:r>
      <w:r w:rsidDel="00000000" w:rsidR="00000000" w:rsidRPr="00000000">
        <w:rPr>
          <w:color w:val="212121"/>
          <w:sz w:val="20"/>
          <w:szCs w:val="20"/>
          <w:highlight w:val="green"/>
          <w:rtl w:val="0"/>
          <w:rPrChange w:author="Asif Punjabi" w:id="5" w:date="2023-02-28T19:16:24Z">
            <w:rPr>
              <w:color w:val="212121"/>
              <w:sz w:val="20"/>
              <w:szCs w:val="20"/>
            </w:rPr>
          </w:rPrChange>
        </w:rPr>
        <w:t xml:space="preserve">1</w:t>
      </w:r>
    </w:p>
    <w:p w:rsidR="00000000" w:rsidDel="00000000" w:rsidP="00000000" w:rsidRDefault="00000000" w:rsidRPr="00000000" w14:paraId="00000037">
      <w:pPr>
        <w:ind w:left="0" w:firstLine="0"/>
        <w:rPr>
          <w:color w:val="212121"/>
          <w:sz w:val="20"/>
          <w:szCs w:val="20"/>
          <w:highlight w:val="green"/>
          <w:rPrChange w:author="Asif Punjabi" w:id="5" w:date="2023-02-28T19:16:24Z">
            <w:rPr>
              <w:color w:val="212121"/>
              <w:sz w:val="20"/>
              <w:szCs w:val="20"/>
            </w:rPr>
          </w:rPrChange>
        </w:rPr>
      </w:pPr>
      <w:r w:rsidDel="00000000" w:rsidR="00000000" w:rsidRPr="00000000">
        <w:rPr>
          <w:color w:val="212121"/>
          <w:sz w:val="20"/>
          <w:szCs w:val="20"/>
          <w:highlight w:val="green"/>
          <w:rtl w:val="0"/>
          <w:rPrChange w:author="Asif Punjabi" w:id="5" w:date="2023-02-28T19:16:24Z">
            <w:rPr>
              <w:color w:val="212121"/>
              <w:sz w:val="20"/>
              <w:szCs w:val="20"/>
            </w:rPr>
          </w:rPrChange>
        </w:rPr>
        <w:t xml:space="preserve">print(count)</w:t>
      </w:r>
    </w:p>
    <w:p w:rsidR="00000000" w:rsidDel="00000000" w:rsidP="00000000" w:rsidRDefault="00000000" w:rsidRPr="00000000" w14:paraId="00000038">
      <w:pPr>
        <w:ind w:left="0" w:firstLine="0"/>
        <w:rPr>
          <w:highlight w:val="green"/>
          <w:rPrChange w:author="Asif Punjabi" w:id="5" w:date="2023-02-28T19:16:24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Q5. Why and when to use while loop in python give a detailed description with an example ?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5"/>
          <w:szCs w:val="25"/>
          <w:shd w:fill="f9fafc" w:val="clear"/>
        </w:rPr>
      </w:pPr>
      <w:r w:rsidDel="00000000" w:rsidR="00000000" w:rsidRPr="00000000">
        <w:rPr>
          <w:sz w:val="25"/>
          <w:szCs w:val="25"/>
          <w:shd w:fill="f9fafc" w:val="clear"/>
          <w:rtl w:val="0"/>
        </w:rPr>
        <w:t xml:space="preserve">In programming, loops are used to repeat a block of code. For example, if we want to show a message 100 times, then we can use a loop. It's just a simple example.it saves time .we don’t write again and again anything .we can use any loop here.</w:t>
      </w:r>
    </w:p>
    <w:p w:rsidR="00000000" w:rsidDel="00000000" w:rsidP="00000000" w:rsidRDefault="00000000" w:rsidRPr="00000000" w14:paraId="0000003E">
      <w:pPr>
        <w:ind w:left="0" w:firstLine="0"/>
        <w:rPr>
          <w:sz w:val="25"/>
          <w:szCs w:val="25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Here we have written from 1 to 100 counting in just a second </w:t>
      </w:r>
    </w:p>
    <w:p w:rsidR="00000000" w:rsidDel="00000000" w:rsidP="00000000" w:rsidRDefault="00000000" w:rsidRPr="00000000" w14:paraId="00000040">
      <w:pPr>
        <w:ind w:left="0" w:firstLine="0"/>
        <w:rPr>
          <w:sz w:val="20"/>
          <w:szCs w:val="20"/>
          <w:highlight w:val="green"/>
          <w:rPrChange w:author="Asif Punjabi" w:id="6" w:date="2023-02-28T19:16:38Z">
            <w:rPr>
              <w:sz w:val="20"/>
              <w:szCs w:val="20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0"/>
          <w:szCs w:val="20"/>
          <w:highlight w:val="green"/>
          <w:rPrChange w:author="Asif Punjabi" w:id="6" w:date="2023-02-28T19:16:38Z">
            <w:rPr>
              <w:sz w:val="20"/>
              <w:szCs w:val="20"/>
            </w:rPr>
          </w:rPrChange>
        </w:rPr>
      </w:pPr>
      <w:r w:rsidDel="00000000" w:rsidR="00000000" w:rsidRPr="00000000">
        <w:rPr>
          <w:sz w:val="20"/>
          <w:szCs w:val="20"/>
          <w:highlight w:val="green"/>
          <w:rtl w:val="0"/>
          <w:rPrChange w:author="Asif Punjabi" w:id="6" w:date="2023-02-28T19:16:38Z">
            <w:rPr>
              <w:sz w:val="20"/>
              <w:szCs w:val="20"/>
            </w:rPr>
          </w:rPrChange>
        </w:rPr>
        <w:t xml:space="preserve">i = 1</w:t>
      </w:r>
    </w:p>
    <w:p w:rsidR="00000000" w:rsidDel="00000000" w:rsidP="00000000" w:rsidRDefault="00000000" w:rsidRPr="00000000" w14:paraId="00000042">
      <w:pPr>
        <w:ind w:left="0" w:firstLine="0"/>
        <w:rPr>
          <w:sz w:val="20"/>
          <w:szCs w:val="20"/>
          <w:highlight w:val="green"/>
          <w:rPrChange w:author="Asif Punjabi" w:id="6" w:date="2023-02-28T19:16:38Z">
            <w:rPr>
              <w:sz w:val="20"/>
              <w:szCs w:val="20"/>
            </w:rPr>
          </w:rPrChange>
        </w:rPr>
      </w:pPr>
      <w:r w:rsidDel="00000000" w:rsidR="00000000" w:rsidRPr="00000000">
        <w:rPr>
          <w:sz w:val="20"/>
          <w:szCs w:val="20"/>
          <w:highlight w:val="green"/>
          <w:rtl w:val="0"/>
          <w:rPrChange w:author="Asif Punjabi" w:id="6" w:date="2023-02-28T19:16:38Z">
            <w:rPr>
              <w:sz w:val="20"/>
              <w:szCs w:val="20"/>
            </w:rPr>
          </w:rPrChange>
        </w:rPr>
        <w:t xml:space="preserve">n = 100             (here we can write 100000000 it can write)</w:t>
      </w:r>
    </w:p>
    <w:p w:rsidR="00000000" w:rsidDel="00000000" w:rsidP="00000000" w:rsidRDefault="00000000" w:rsidRPr="00000000" w14:paraId="00000043">
      <w:pPr>
        <w:ind w:left="0" w:firstLine="0"/>
        <w:rPr>
          <w:sz w:val="20"/>
          <w:szCs w:val="20"/>
          <w:highlight w:val="green"/>
          <w:rPrChange w:author="Asif Punjabi" w:id="6" w:date="2023-02-28T19:16:38Z">
            <w:rPr>
              <w:sz w:val="20"/>
              <w:szCs w:val="20"/>
            </w:rPr>
          </w:rPrChange>
        </w:rPr>
      </w:pPr>
      <w:r w:rsidDel="00000000" w:rsidR="00000000" w:rsidRPr="00000000">
        <w:rPr>
          <w:sz w:val="20"/>
          <w:szCs w:val="20"/>
          <w:highlight w:val="green"/>
          <w:rtl w:val="0"/>
          <w:rPrChange w:author="Asif Punjabi" w:id="6" w:date="2023-02-28T19:16:38Z">
            <w:rPr>
              <w:sz w:val="20"/>
              <w:szCs w:val="20"/>
            </w:rPr>
          </w:rPrChange>
        </w:rPr>
        <w:t xml:space="preserve">while i &lt;= n:        ##while loop</w:t>
      </w:r>
    </w:p>
    <w:p w:rsidR="00000000" w:rsidDel="00000000" w:rsidP="00000000" w:rsidRDefault="00000000" w:rsidRPr="00000000" w14:paraId="00000044">
      <w:pPr>
        <w:ind w:left="0" w:firstLine="0"/>
        <w:rPr>
          <w:sz w:val="20"/>
          <w:szCs w:val="20"/>
          <w:highlight w:val="green"/>
          <w:rPrChange w:author="Asif Punjabi" w:id="6" w:date="2023-02-28T19:16:38Z">
            <w:rPr>
              <w:sz w:val="20"/>
              <w:szCs w:val="20"/>
            </w:rPr>
          </w:rPrChange>
        </w:rPr>
      </w:pPr>
      <w:r w:rsidDel="00000000" w:rsidR="00000000" w:rsidRPr="00000000">
        <w:rPr>
          <w:sz w:val="20"/>
          <w:szCs w:val="20"/>
          <w:highlight w:val="green"/>
          <w:rtl w:val="0"/>
          <w:rPrChange w:author="Asif Punjabi" w:id="6" w:date="2023-02-28T19:16:38Z">
            <w:rPr>
              <w:sz w:val="20"/>
              <w:szCs w:val="20"/>
            </w:rPr>
          </w:rPrChange>
        </w:rPr>
        <w:t xml:space="preserve">    print(i)</w:t>
      </w:r>
    </w:p>
    <w:p w:rsidR="00000000" w:rsidDel="00000000" w:rsidP="00000000" w:rsidRDefault="00000000" w:rsidRPr="00000000" w14:paraId="00000045">
      <w:pPr>
        <w:ind w:left="0" w:firstLine="0"/>
        <w:rPr>
          <w:sz w:val="20"/>
          <w:szCs w:val="20"/>
          <w:highlight w:val="green"/>
          <w:rPrChange w:author="Asif Punjabi" w:id="6" w:date="2023-02-28T19:16:38Z">
            <w:rPr>
              <w:sz w:val="20"/>
              <w:szCs w:val="20"/>
            </w:rPr>
          </w:rPrChange>
        </w:rPr>
      </w:pPr>
      <w:r w:rsidDel="00000000" w:rsidR="00000000" w:rsidRPr="00000000">
        <w:rPr>
          <w:sz w:val="20"/>
          <w:szCs w:val="20"/>
          <w:highlight w:val="green"/>
          <w:rtl w:val="0"/>
          <w:rPrChange w:author="Asif Punjabi" w:id="6" w:date="2023-02-28T19:16:38Z">
            <w:rPr>
              <w:sz w:val="20"/>
              <w:szCs w:val="20"/>
            </w:rPr>
          </w:rPrChange>
        </w:rPr>
        <w:t xml:space="preserve">    i = i + 1</w:t>
      </w:r>
    </w:p>
    <w:p w:rsidR="00000000" w:rsidDel="00000000" w:rsidP="00000000" w:rsidRDefault="00000000" w:rsidRPr="00000000" w14:paraId="0000004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Q6.</w:t>
      </w:r>
      <w:r w:rsidDel="00000000" w:rsidR="00000000" w:rsidRPr="00000000">
        <w:rPr>
          <w:b w:val="1"/>
          <w:rtl w:val="0"/>
        </w:rPr>
        <w:t xml:space="preserve"> use  nested while loop to print 3 different pattern ?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 pattern :-</w:t>
      </w:r>
    </w:p>
    <w:p w:rsidR="00000000" w:rsidDel="00000000" w:rsidP="00000000" w:rsidRDefault="00000000" w:rsidRPr="00000000" w14:paraId="0000004A">
      <w:pPr>
        <w:shd w:fill="272b33" w:val="clear"/>
        <w:spacing w:line="384.00000000000006" w:lineRule="auto"/>
        <w:rPr>
          <w:rFonts w:ascii="Courier New" w:cs="Courier New" w:eastAsia="Courier New" w:hAnsi="Courier New"/>
          <w:b w:val="1"/>
          <w:color w:val="d19a6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d5e0"/>
          <w:sz w:val="25"/>
          <w:szCs w:val="25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5"/>
          <w:szCs w:val="25"/>
          <w:rtl w:val="0"/>
        </w:rPr>
        <w:t xml:space="preserve">1</w:t>
      </w:r>
    </w:p>
    <w:p w:rsidR="00000000" w:rsidDel="00000000" w:rsidP="00000000" w:rsidRDefault="00000000" w:rsidRPr="00000000" w14:paraId="0000004B">
      <w:pPr>
        <w:shd w:fill="272b33" w:val="clear"/>
        <w:spacing w:line="384.00000000000006" w:lineRule="auto"/>
        <w:rPr>
          <w:rFonts w:ascii="Courier New" w:cs="Courier New" w:eastAsia="Courier New" w:hAnsi="Courier New"/>
          <w:b w:val="1"/>
          <w:color w:val="cfd5e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71dd"/>
          <w:sz w:val="25"/>
          <w:szCs w:val="2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fd5e0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6b7c8b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fd5e0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fd5e0"/>
          <w:sz w:val="25"/>
          <w:szCs w:val="25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272b33" w:val="clear"/>
        <w:spacing w:line="384.00000000000006" w:lineRule="auto"/>
        <w:rPr>
          <w:rFonts w:ascii="Courier New" w:cs="Courier New" w:eastAsia="Courier New" w:hAnsi="Courier New"/>
          <w:b w:val="1"/>
          <w:color w:val="d19a6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d5e0"/>
          <w:sz w:val="25"/>
          <w:szCs w:val="25"/>
          <w:rtl w:val="0"/>
        </w:rPr>
        <w:t xml:space="preserve">   j=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5"/>
          <w:szCs w:val="25"/>
          <w:rtl w:val="0"/>
        </w:rPr>
        <w:t xml:space="preserve">1</w:t>
      </w:r>
    </w:p>
    <w:p w:rsidR="00000000" w:rsidDel="00000000" w:rsidP="00000000" w:rsidRDefault="00000000" w:rsidRPr="00000000" w14:paraId="0000004D">
      <w:pPr>
        <w:shd w:fill="2e353e" w:val="clear"/>
        <w:spacing w:line="384.00000000000006" w:lineRule="auto"/>
        <w:rPr>
          <w:rFonts w:ascii="Courier New" w:cs="Courier New" w:eastAsia="Courier New" w:hAnsi="Courier New"/>
          <w:b w:val="1"/>
          <w:color w:val="cfd5e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d5e0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171dd"/>
          <w:sz w:val="25"/>
          <w:szCs w:val="2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fd5e0"/>
          <w:sz w:val="25"/>
          <w:szCs w:val="25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b w:val="1"/>
          <w:color w:val="6b7c8b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fd5e0"/>
          <w:sz w:val="25"/>
          <w:szCs w:val="25"/>
          <w:rtl w:val="0"/>
        </w:rPr>
        <w:t xml:space="preserve">=i:</w:t>
      </w:r>
    </w:p>
    <w:p w:rsidR="00000000" w:rsidDel="00000000" w:rsidP="00000000" w:rsidRDefault="00000000" w:rsidRPr="00000000" w14:paraId="0000004E">
      <w:pPr>
        <w:shd w:fill="272b33" w:val="clear"/>
        <w:spacing w:line="384.00000000000006" w:lineRule="auto"/>
        <w:rPr>
          <w:rFonts w:ascii="Courier New" w:cs="Courier New" w:eastAsia="Courier New" w:hAnsi="Courier New"/>
          <w:b w:val="1"/>
          <w:color w:val="6b7c8b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d5e0"/>
          <w:sz w:val="25"/>
          <w:szCs w:val="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284ae"/>
          <w:sz w:val="25"/>
          <w:szCs w:val="2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b7c8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d5e0"/>
          <w:sz w:val="25"/>
          <w:szCs w:val="25"/>
          <w:rtl w:val="0"/>
        </w:rPr>
        <w:t xml:space="preserve">j,end=</w:t>
      </w:r>
      <w:r w:rsidDel="00000000" w:rsidR="00000000" w:rsidRPr="00000000">
        <w:rPr>
          <w:rFonts w:ascii="Courier New" w:cs="Courier New" w:eastAsia="Courier New" w:hAnsi="Courier New"/>
          <w:b w:val="1"/>
          <w:color w:val="7cc379"/>
          <w:sz w:val="25"/>
          <w:szCs w:val="2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6b7c8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272b33" w:val="clear"/>
        <w:spacing w:line="384.00000000000006" w:lineRule="auto"/>
        <w:rPr>
          <w:rFonts w:ascii="Courier New" w:cs="Courier New" w:eastAsia="Courier New" w:hAnsi="Courier New"/>
          <w:b w:val="1"/>
          <w:color w:val="d19a6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d5e0"/>
          <w:sz w:val="25"/>
          <w:szCs w:val="25"/>
          <w:rtl w:val="0"/>
        </w:rPr>
        <w:t xml:space="preserve">       j=j+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5"/>
          <w:szCs w:val="25"/>
          <w:rtl w:val="0"/>
        </w:rPr>
        <w:t xml:space="preserve">1</w:t>
      </w:r>
    </w:p>
    <w:p w:rsidR="00000000" w:rsidDel="00000000" w:rsidP="00000000" w:rsidRDefault="00000000" w:rsidRPr="00000000" w14:paraId="00000050">
      <w:pPr>
        <w:shd w:fill="272b33" w:val="clear"/>
        <w:spacing w:line="384.00000000000006" w:lineRule="auto"/>
        <w:rPr>
          <w:rFonts w:ascii="Courier New" w:cs="Courier New" w:eastAsia="Courier New" w:hAnsi="Courier New"/>
          <w:b w:val="1"/>
          <w:color w:val="6b7c8b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d5e0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284ae"/>
          <w:sz w:val="25"/>
          <w:szCs w:val="2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b7c8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cc379"/>
          <w:sz w:val="25"/>
          <w:szCs w:val="25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6b7c8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272b33" w:val="clear"/>
        <w:spacing w:line="384.00000000000006" w:lineRule="auto"/>
        <w:rPr>
          <w:rFonts w:ascii="Courier New" w:cs="Courier New" w:eastAsia="Courier New" w:hAnsi="Courier New"/>
          <w:b w:val="1"/>
          <w:color w:val="d19a6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d5e0"/>
          <w:sz w:val="25"/>
          <w:szCs w:val="25"/>
          <w:rtl w:val="0"/>
        </w:rPr>
        <w:t xml:space="preserve">   i=i+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5"/>
          <w:szCs w:val="25"/>
          <w:rtl w:val="0"/>
        </w:rPr>
        <w:t xml:space="preserve">1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pattern :-</w:t>
      </w:r>
    </w:p>
    <w:p w:rsidR="00000000" w:rsidDel="00000000" w:rsidP="00000000" w:rsidRDefault="00000000" w:rsidRPr="00000000" w14:paraId="00000059">
      <w:pPr>
        <w:spacing w:after="220" w:line="335.99999999999994" w:lineRule="auto"/>
        <w:ind w:left="280" w:right="2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20" w:line="335.99999999999994" w:lineRule="auto"/>
        <w:ind w:left="280" w:right="280" w:firstLine="0"/>
        <w:rPr>
          <w:sz w:val="24"/>
          <w:szCs w:val="24"/>
          <w:highlight w:val="green"/>
          <w:rPrChange w:author="Asif Punjabi" w:id="7" w:date="2023-02-28T19:15:56Z">
            <w:rPr>
              <w:sz w:val="24"/>
              <w:szCs w:val="24"/>
            </w:rPr>
          </w:rPrChange>
        </w:rPr>
      </w:pPr>
      <w:r w:rsidDel="00000000" w:rsidR="00000000" w:rsidRPr="00000000">
        <w:rPr>
          <w:sz w:val="24"/>
          <w:szCs w:val="24"/>
          <w:highlight w:val="green"/>
          <w:rtl w:val="0"/>
          <w:rPrChange w:author="Asif Punjabi" w:id="7" w:date="2023-02-28T19:15:56Z">
            <w:rPr>
              <w:sz w:val="24"/>
              <w:szCs w:val="24"/>
            </w:rPr>
          </w:rPrChange>
        </w:rPr>
        <w:t xml:space="preserve">i = 1</w:t>
      </w:r>
    </w:p>
    <w:p w:rsidR="00000000" w:rsidDel="00000000" w:rsidP="00000000" w:rsidRDefault="00000000" w:rsidRPr="00000000" w14:paraId="0000005B">
      <w:pPr>
        <w:spacing w:after="220" w:line="335.99999999999994" w:lineRule="auto"/>
        <w:ind w:left="280" w:right="280" w:firstLine="0"/>
        <w:rPr>
          <w:sz w:val="24"/>
          <w:szCs w:val="24"/>
          <w:highlight w:val="green"/>
          <w:rPrChange w:author="Asif Punjabi" w:id="7" w:date="2023-02-28T19:15:56Z">
            <w:rPr>
              <w:sz w:val="24"/>
              <w:szCs w:val="24"/>
            </w:rPr>
          </w:rPrChange>
        </w:rPr>
      </w:pPr>
      <w:r w:rsidDel="00000000" w:rsidR="00000000" w:rsidRPr="00000000">
        <w:rPr>
          <w:sz w:val="24"/>
          <w:szCs w:val="24"/>
          <w:highlight w:val="green"/>
          <w:rtl w:val="0"/>
          <w:rPrChange w:author="Asif Punjabi" w:id="7" w:date="2023-02-28T19:15:56Z">
            <w:rPr>
              <w:sz w:val="24"/>
              <w:szCs w:val="24"/>
            </w:rPr>
          </w:rPrChange>
        </w:rPr>
        <w:t xml:space="preserve">while i &lt;= 4 :</w:t>
      </w:r>
    </w:p>
    <w:p w:rsidR="00000000" w:rsidDel="00000000" w:rsidP="00000000" w:rsidRDefault="00000000" w:rsidRPr="00000000" w14:paraId="0000005C">
      <w:pPr>
        <w:spacing w:after="220" w:line="335.99999999999994" w:lineRule="auto"/>
        <w:ind w:left="280" w:right="280" w:firstLine="0"/>
        <w:rPr>
          <w:sz w:val="24"/>
          <w:szCs w:val="24"/>
          <w:highlight w:val="green"/>
          <w:rPrChange w:author="Asif Punjabi" w:id="7" w:date="2023-02-28T19:15:56Z">
            <w:rPr>
              <w:sz w:val="24"/>
              <w:szCs w:val="24"/>
            </w:rPr>
          </w:rPrChange>
        </w:rPr>
      </w:pPr>
      <w:r w:rsidDel="00000000" w:rsidR="00000000" w:rsidRPr="00000000">
        <w:rPr>
          <w:sz w:val="24"/>
          <w:szCs w:val="24"/>
          <w:highlight w:val="green"/>
          <w:rtl w:val="0"/>
          <w:rPrChange w:author="Asif Punjabi" w:id="7" w:date="2023-02-28T19:15:56Z">
            <w:rPr>
              <w:sz w:val="24"/>
              <w:szCs w:val="24"/>
            </w:rPr>
          </w:rPrChange>
        </w:rPr>
        <w:t xml:space="preserve">    j = 1</w:t>
      </w:r>
    </w:p>
    <w:p w:rsidR="00000000" w:rsidDel="00000000" w:rsidP="00000000" w:rsidRDefault="00000000" w:rsidRPr="00000000" w14:paraId="0000005D">
      <w:pPr>
        <w:spacing w:after="220" w:line="335.99999999999994" w:lineRule="auto"/>
        <w:ind w:left="280" w:right="280" w:firstLine="0"/>
        <w:rPr>
          <w:sz w:val="24"/>
          <w:szCs w:val="24"/>
          <w:highlight w:val="green"/>
          <w:rPrChange w:author="Asif Punjabi" w:id="7" w:date="2023-02-28T19:15:56Z">
            <w:rPr>
              <w:sz w:val="24"/>
              <w:szCs w:val="24"/>
            </w:rPr>
          </w:rPrChange>
        </w:rPr>
      </w:pPr>
      <w:r w:rsidDel="00000000" w:rsidR="00000000" w:rsidRPr="00000000">
        <w:rPr>
          <w:sz w:val="24"/>
          <w:szCs w:val="24"/>
          <w:highlight w:val="green"/>
          <w:rtl w:val="0"/>
          <w:rPrChange w:author="Asif Punjabi" w:id="7" w:date="2023-02-28T19:15:56Z">
            <w:rPr>
              <w:sz w:val="24"/>
              <w:szCs w:val="24"/>
            </w:rPr>
          </w:rPrChange>
        </w:rPr>
        <w:t xml:space="preserve">    while  j &lt;=4:</w:t>
      </w:r>
    </w:p>
    <w:p w:rsidR="00000000" w:rsidDel="00000000" w:rsidP="00000000" w:rsidRDefault="00000000" w:rsidRPr="00000000" w14:paraId="0000005E">
      <w:pPr>
        <w:spacing w:after="220" w:line="335.99999999999994" w:lineRule="auto"/>
        <w:ind w:left="280" w:right="280" w:firstLine="0"/>
        <w:rPr>
          <w:sz w:val="24"/>
          <w:szCs w:val="24"/>
          <w:highlight w:val="green"/>
          <w:rPrChange w:author="Asif Punjabi" w:id="7" w:date="2023-02-28T19:15:56Z">
            <w:rPr>
              <w:sz w:val="24"/>
              <w:szCs w:val="24"/>
            </w:rPr>
          </w:rPrChange>
        </w:rPr>
      </w:pPr>
      <w:r w:rsidDel="00000000" w:rsidR="00000000" w:rsidRPr="00000000">
        <w:rPr>
          <w:sz w:val="24"/>
          <w:szCs w:val="24"/>
          <w:highlight w:val="green"/>
          <w:rtl w:val="0"/>
          <w:rPrChange w:author="Asif Punjabi" w:id="7" w:date="2023-02-28T19:15:56Z">
            <w:rPr>
              <w:sz w:val="24"/>
              <w:szCs w:val="24"/>
            </w:rPr>
          </w:rPrChange>
        </w:rPr>
        <w:t xml:space="preserve">        print(i,end=" ")</w:t>
      </w:r>
    </w:p>
    <w:p w:rsidR="00000000" w:rsidDel="00000000" w:rsidP="00000000" w:rsidRDefault="00000000" w:rsidRPr="00000000" w14:paraId="0000005F">
      <w:pPr>
        <w:spacing w:after="220" w:line="335.99999999999994" w:lineRule="auto"/>
        <w:ind w:left="280" w:right="280" w:firstLine="0"/>
        <w:rPr>
          <w:sz w:val="24"/>
          <w:szCs w:val="24"/>
          <w:highlight w:val="green"/>
          <w:rPrChange w:author="Asif Punjabi" w:id="7" w:date="2023-02-28T19:15:56Z">
            <w:rPr>
              <w:sz w:val="24"/>
              <w:szCs w:val="24"/>
            </w:rPr>
          </w:rPrChange>
        </w:rPr>
      </w:pPr>
      <w:r w:rsidDel="00000000" w:rsidR="00000000" w:rsidRPr="00000000">
        <w:rPr>
          <w:sz w:val="24"/>
          <w:szCs w:val="24"/>
          <w:highlight w:val="green"/>
          <w:rtl w:val="0"/>
          <w:rPrChange w:author="Asif Punjabi" w:id="7" w:date="2023-02-28T19:15:56Z">
            <w:rPr>
              <w:sz w:val="24"/>
              <w:szCs w:val="24"/>
            </w:rPr>
          </w:rPrChange>
        </w:rPr>
        <w:t xml:space="preserve">        j += 1</w:t>
      </w:r>
    </w:p>
    <w:p w:rsidR="00000000" w:rsidDel="00000000" w:rsidP="00000000" w:rsidRDefault="00000000" w:rsidRPr="00000000" w14:paraId="00000060">
      <w:pPr>
        <w:spacing w:after="220" w:line="335.99999999999994" w:lineRule="auto"/>
        <w:ind w:left="280" w:right="280" w:firstLine="0"/>
        <w:rPr>
          <w:sz w:val="24"/>
          <w:szCs w:val="24"/>
          <w:highlight w:val="green"/>
          <w:rPrChange w:author="Asif Punjabi" w:id="7" w:date="2023-02-28T19:15:56Z">
            <w:rPr>
              <w:sz w:val="24"/>
              <w:szCs w:val="24"/>
            </w:rPr>
          </w:rPrChange>
        </w:rPr>
      </w:pPr>
      <w:r w:rsidDel="00000000" w:rsidR="00000000" w:rsidRPr="00000000">
        <w:rPr>
          <w:sz w:val="24"/>
          <w:szCs w:val="24"/>
          <w:highlight w:val="green"/>
          <w:rtl w:val="0"/>
          <w:rPrChange w:author="Asif Punjabi" w:id="7" w:date="2023-02-28T19:15:56Z">
            <w:rPr>
              <w:sz w:val="24"/>
              <w:szCs w:val="24"/>
            </w:rPr>
          </w:rPrChange>
        </w:rPr>
        <w:t xml:space="preserve">    print()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20" w:line="335.99999999999994" w:lineRule="auto"/>
        <w:ind w:left="280" w:right="280" w:firstLine="0"/>
        <w:rPr>
          <w:sz w:val="24"/>
          <w:szCs w:val="24"/>
          <w:highlight w:val="green"/>
          <w:rPrChange w:author="Asif Punjabi" w:id="7" w:date="2023-02-28T19:15:56Z">
            <w:rPr>
              <w:sz w:val="24"/>
              <w:szCs w:val="24"/>
            </w:rPr>
          </w:rPrChange>
        </w:rPr>
      </w:pPr>
      <w:r w:rsidDel="00000000" w:rsidR="00000000" w:rsidRPr="00000000">
        <w:rPr>
          <w:sz w:val="24"/>
          <w:szCs w:val="24"/>
          <w:highlight w:val="green"/>
          <w:rtl w:val="0"/>
          <w:rPrChange w:author="Asif Punjabi" w:id="7" w:date="2023-02-28T19:15:56Z">
            <w:rPr>
              <w:sz w:val="24"/>
              <w:szCs w:val="24"/>
            </w:rPr>
          </w:rPrChange>
        </w:rPr>
        <w:t xml:space="preserve">    i += 1</w:t>
      </w:r>
    </w:p>
    <w:p w:rsidR="00000000" w:rsidDel="00000000" w:rsidP="00000000" w:rsidRDefault="00000000" w:rsidRPr="00000000" w14:paraId="00000062">
      <w:pPr>
        <w:spacing w:after="220" w:line="335.99999999999994" w:lineRule="auto"/>
        <w:ind w:left="280" w:right="280" w:firstLine="0"/>
        <w:rPr>
          <w:b w:val="1"/>
          <w:sz w:val="24"/>
          <w:szCs w:val="24"/>
          <w:highlight w:val="green"/>
          <w:rPrChange w:author="Asif Punjabi" w:id="7" w:date="2023-02-28T19:15:56Z">
            <w:rPr>
              <w:b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20" w:line="335.99999999999994" w:lineRule="auto"/>
        <w:ind w:left="280" w:right="28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Third pattern ➖</w:t>
      </w:r>
    </w:p>
    <w:p w:rsidR="00000000" w:rsidDel="00000000" w:rsidP="00000000" w:rsidRDefault="00000000" w:rsidRPr="00000000" w14:paraId="00000064">
      <w:pPr>
        <w:spacing w:after="220" w:line="335.99999999999994" w:lineRule="auto"/>
        <w:ind w:left="280" w:right="280" w:firstLine="0"/>
        <w:rPr>
          <w:b w:val="1"/>
          <w:sz w:val="24"/>
          <w:szCs w:val="24"/>
          <w:highlight w:val="green"/>
          <w:rPrChange w:author="Asif Punjabi" w:id="8" w:date="2023-02-28T19:16:08Z">
            <w:rPr>
              <w:b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  <w:rPrChange w:author="Asif Punjabi" w:id="8" w:date="2023-02-28T19:16:08Z">
            <w:rPr>
              <w:b w:val="1"/>
              <w:sz w:val="24"/>
              <w:szCs w:val="24"/>
            </w:rPr>
          </w:rPrChange>
        </w:rPr>
        <w:t xml:space="preserve">i = 1</w:t>
      </w:r>
    </w:p>
    <w:p w:rsidR="00000000" w:rsidDel="00000000" w:rsidP="00000000" w:rsidRDefault="00000000" w:rsidRPr="00000000" w14:paraId="00000065">
      <w:pPr>
        <w:spacing w:after="220" w:line="335.99999999999994" w:lineRule="auto"/>
        <w:ind w:left="280" w:right="280" w:firstLine="0"/>
        <w:rPr>
          <w:b w:val="1"/>
          <w:sz w:val="24"/>
          <w:szCs w:val="24"/>
          <w:highlight w:val="green"/>
          <w:rPrChange w:author="Asif Punjabi" w:id="8" w:date="2023-02-28T19:16:08Z">
            <w:rPr>
              <w:b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  <w:rPrChange w:author="Asif Punjabi" w:id="8" w:date="2023-02-28T19:16:08Z">
            <w:rPr>
              <w:b w:val="1"/>
              <w:sz w:val="24"/>
              <w:szCs w:val="24"/>
            </w:rPr>
          </w:rPrChange>
        </w:rPr>
        <w:t xml:space="preserve">while i &lt;= 4 :</w:t>
      </w:r>
    </w:p>
    <w:p w:rsidR="00000000" w:rsidDel="00000000" w:rsidP="00000000" w:rsidRDefault="00000000" w:rsidRPr="00000000" w14:paraId="00000066">
      <w:pPr>
        <w:spacing w:after="220" w:line="335.99999999999994" w:lineRule="auto"/>
        <w:ind w:left="280" w:right="280" w:firstLine="0"/>
        <w:rPr>
          <w:b w:val="1"/>
          <w:sz w:val="24"/>
          <w:szCs w:val="24"/>
          <w:highlight w:val="green"/>
          <w:rPrChange w:author="Asif Punjabi" w:id="8" w:date="2023-02-28T19:16:08Z">
            <w:rPr>
              <w:b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  <w:rPrChange w:author="Asif Punjabi" w:id="8" w:date="2023-02-28T19:16:08Z">
            <w:rPr>
              <w:b w:val="1"/>
              <w:sz w:val="24"/>
              <w:szCs w:val="24"/>
            </w:rPr>
          </w:rPrChange>
        </w:rPr>
        <w:t xml:space="preserve">    j = 1</w:t>
      </w:r>
    </w:p>
    <w:p w:rsidR="00000000" w:rsidDel="00000000" w:rsidP="00000000" w:rsidRDefault="00000000" w:rsidRPr="00000000" w14:paraId="00000067">
      <w:pPr>
        <w:spacing w:after="220" w:line="335.99999999999994" w:lineRule="auto"/>
        <w:ind w:left="280" w:right="280" w:firstLine="0"/>
        <w:rPr>
          <w:b w:val="1"/>
          <w:sz w:val="24"/>
          <w:szCs w:val="24"/>
          <w:highlight w:val="green"/>
          <w:rPrChange w:author="Asif Punjabi" w:id="8" w:date="2023-02-28T19:16:08Z">
            <w:rPr>
              <w:b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  <w:rPrChange w:author="Asif Punjabi" w:id="8" w:date="2023-02-28T19:16:08Z">
            <w:rPr>
              <w:b w:val="1"/>
              <w:sz w:val="24"/>
              <w:szCs w:val="24"/>
            </w:rPr>
          </w:rPrChange>
        </w:rPr>
        <w:t xml:space="preserve">    while  j &lt;=4:</w:t>
      </w:r>
    </w:p>
    <w:p w:rsidR="00000000" w:rsidDel="00000000" w:rsidP="00000000" w:rsidRDefault="00000000" w:rsidRPr="00000000" w14:paraId="00000068">
      <w:pPr>
        <w:spacing w:after="220" w:line="335.99999999999994" w:lineRule="auto"/>
        <w:ind w:left="280" w:right="280" w:firstLine="0"/>
        <w:rPr>
          <w:b w:val="1"/>
          <w:sz w:val="24"/>
          <w:szCs w:val="24"/>
          <w:highlight w:val="green"/>
          <w:rPrChange w:author="Asif Punjabi" w:id="8" w:date="2023-02-28T19:16:08Z">
            <w:rPr>
              <w:b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  <w:rPrChange w:author="Asif Punjabi" w:id="8" w:date="2023-02-28T19:16:08Z">
            <w:rPr>
              <w:b w:val="1"/>
              <w:sz w:val="24"/>
              <w:szCs w:val="24"/>
            </w:rPr>
          </w:rPrChange>
        </w:rPr>
        <w:t xml:space="preserve">        print(i,end=" ")</w:t>
      </w:r>
    </w:p>
    <w:p w:rsidR="00000000" w:rsidDel="00000000" w:rsidP="00000000" w:rsidRDefault="00000000" w:rsidRPr="00000000" w14:paraId="00000069">
      <w:pPr>
        <w:spacing w:after="220" w:line="335.99999999999994" w:lineRule="auto"/>
        <w:ind w:left="280" w:right="280" w:firstLine="0"/>
        <w:rPr>
          <w:b w:val="1"/>
          <w:sz w:val="24"/>
          <w:szCs w:val="24"/>
          <w:highlight w:val="green"/>
          <w:rPrChange w:author="Asif Punjabi" w:id="8" w:date="2023-02-28T19:16:08Z">
            <w:rPr>
              <w:b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  <w:rPrChange w:author="Asif Punjabi" w:id="8" w:date="2023-02-28T19:16:08Z">
            <w:rPr>
              <w:b w:val="1"/>
              <w:sz w:val="24"/>
              <w:szCs w:val="24"/>
            </w:rPr>
          </w:rPrChange>
        </w:rPr>
        <w:t xml:space="preserve">        j += 1</w:t>
      </w:r>
    </w:p>
    <w:p w:rsidR="00000000" w:rsidDel="00000000" w:rsidP="00000000" w:rsidRDefault="00000000" w:rsidRPr="00000000" w14:paraId="0000006A">
      <w:pPr>
        <w:spacing w:after="220" w:line="335.99999999999994" w:lineRule="auto"/>
        <w:ind w:left="280" w:right="280" w:firstLine="0"/>
        <w:rPr>
          <w:b w:val="1"/>
          <w:sz w:val="24"/>
          <w:szCs w:val="24"/>
          <w:highlight w:val="green"/>
          <w:rPrChange w:author="Asif Punjabi" w:id="8" w:date="2023-02-28T19:16:08Z">
            <w:rPr>
              <w:b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  <w:rPrChange w:author="Asif Punjabi" w:id="8" w:date="2023-02-28T19:16:08Z">
            <w:rPr>
              <w:b w:val="1"/>
              <w:sz w:val="24"/>
              <w:szCs w:val="24"/>
            </w:rPr>
          </w:rPrChange>
        </w:rPr>
        <w:t xml:space="preserve">    print()</w:t>
      </w:r>
    </w:p>
    <w:p w:rsidR="00000000" w:rsidDel="00000000" w:rsidP="00000000" w:rsidRDefault="00000000" w:rsidRPr="00000000" w14:paraId="0000006B">
      <w:pPr>
        <w:spacing w:after="220" w:line="335.99999999999994" w:lineRule="auto"/>
        <w:ind w:left="280" w:right="280" w:firstLine="0"/>
        <w:rPr>
          <w:b w:val="1"/>
          <w:sz w:val="24"/>
          <w:szCs w:val="24"/>
          <w:highlight w:val="green"/>
          <w:rPrChange w:author="Asif Punjabi" w:id="8" w:date="2023-02-28T19:16:08Z">
            <w:rPr>
              <w:b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  <w:rPrChange w:author="Asif Punjabi" w:id="8" w:date="2023-02-28T19:16:08Z">
            <w:rPr>
              <w:b w:val="1"/>
              <w:sz w:val="24"/>
              <w:szCs w:val="24"/>
            </w:rPr>
          </w:rPrChange>
        </w:rPr>
        <w:t xml:space="preserve">    i += 1</w:t>
      </w:r>
    </w:p>
    <w:p w:rsidR="00000000" w:rsidDel="00000000" w:rsidP="00000000" w:rsidRDefault="00000000" w:rsidRPr="00000000" w14:paraId="0000006C">
      <w:pPr>
        <w:spacing w:after="220" w:line="335.99999999999994" w:lineRule="auto"/>
        <w:ind w:left="280" w:right="280" w:firstLine="0"/>
        <w:rPr>
          <w:b w:val="1"/>
          <w:sz w:val="24"/>
          <w:szCs w:val="24"/>
          <w:highlight w:val="green"/>
          <w:rPrChange w:author="Asif Punjabi" w:id="8" w:date="2023-02-28T19:16:08Z">
            <w:rPr>
              <w:b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20" w:line="335.99999999999994" w:lineRule="auto"/>
        <w:ind w:left="0" w:right="2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Q7. Reverse  a while loop to display numbers from 10 to 1 ?</w:t>
      </w:r>
    </w:p>
    <w:p w:rsidR="00000000" w:rsidDel="00000000" w:rsidP="00000000" w:rsidRDefault="00000000" w:rsidRPr="00000000" w14:paraId="00000070">
      <w:pPr>
        <w:rPr>
          <w:b w:val="1"/>
          <w:color w:val="434343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434343"/>
          <w:sz w:val="24"/>
          <w:szCs w:val="24"/>
          <w:highlight w:val="green"/>
        </w:rPr>
      </w:pPr>
      <w:r w:rsidDel="00000000" w:rsidR="00000000" w:rsidRPr="00000000">
        <w:rPr>
          <w:color w:val="434343"/>
          <w:sz w:val="24"/>
          <w:szCs w:val="24"/>
          <w:highlight w:val="green"/>
          <w:rtl w:val="0"/>
        </w:rPr>
        <w:t xml:space="preserve">i = 10</w:t>
      </w:r>
    </w:p>
    <w:p w:rsidR="00000000" w:rsidDel="00000000" w:rsidP="00000000" w:rsidRDefault="00000000" w:rsidRPr="00000000" w14:paraId="00000072">
      <w:pPr>
        <w:rPr>
          <w:color w:val="434343"/>
          <w:sz w:val="24"/>
          <w:szCs w:val="24"/>
          <w:highlight w:val="green"/>
        </w:rPr>
      </w:pPr>
      <w:r w:rsidDel="00000000" w:rsidR="00000000" w:rsidRPr="00000000">
        <w:rPr>
          <w:color w:val="434343"/>
          <w:sz w:val="24"/>
          <w:szCs w:val="24"/>
          <w:highlight w:val="green"/>
          <w:rtl w:val="0"/>
        </w:rPr>
        <w:t xml:space="preserve">while i &gt; 0:</w:t>
      </w:r>
    </w:p>
    <w:p w:rsidR="00000000" w:rsidDel="00000000" w:rsidP="00000000" w:rsidRDefault="00000000" w:rsidRPr="00000000" w14:paraId="00000073">
      <w:pPr>
        <w:rPr>
          <w:color w:val="434343"/>
          <w:sz w:val="24"/>
          <w:szCs w:val="24"/>
          <w:highlight w:val="green"/>
        </w:rPr>
      </w:pPr>
      <w:r w:rsidDel="00000000" w:rsidR="00000000" w:rsidRPr="00000000">
        <w:rPr>
          <w:color w:val="434343"/>
          <w:sz w:val="24"/>
          <w:szCs w:val="24"/>
          <w:highlight w:val="green"/>
          <w:rtl w:val="0"/>
        </w:rPr>
        <w:t xml:space="preserve">    print(i)</w:t>
      </w:r>
    </w:p>
    <w:p w:rsidR="00000000" w:rsidDel="00000000" w:rsidP="00000000" w:rsidRDefault="00000000" w:rsidRPr="00000000" w14:paraId="00000074">
      <w:pPr>
        <w:spacing w:after="240" w:line="360" w:lineRule="auto"/>
        <w:rPr>
          <w:color w:val="434343"/>
          <w:sz w:val="24"/>
          <w:szCs w:val="24"/>
          <w:highlight w:val="green"/>
        </w:rPr>
      </w:pPr>
      <w:r w:rsidDel="00000000" w:rsidR="00000000" w:rsidRPr="00000000">
        <w:rPr>
          <w:color w:val="434343"/>
          <w:sz w:val="24"/>
          <w:szCs w:val="24"/>
          <w:highlight w:val="green"/>
          <w:rtl w:val="0"/>
        </w:rPr>
        <w:t xml:space="preserve">    i = i - 1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ins w:author="Asif Punjabi" w:id="9" w:date="2023-02-28T19:18:39Z"/>
          <w:b w:val="1"/>
        </w:rPr>
      </w:pPr>
      <w:ins w:author="Asif Punjabi" w:id="9" w:date="2023-02-28T19:18:3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Q8. print numbers from 100 to 1</w:t>
      </w:r>
      <w:r w:rsidDel="00000000" w:rsidR="00000000" w:rsidRPr="00000000">
        <w:rPr>
          <w:b w:val="1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79">
      <w:pPr>
        <w:rPr>
          <w:b w:val="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0"/>
          <w:szCs w:val="20"/>
          <w:highlight w:val="green"/>
        </w:rPr>
      </w:pPr>
      <w:r w:rsidDel="00000000" w:rsidR="00000000" w:rsidRPr="00000000">
        <w:rPr>
          <w:b w:val="1"/>
          <w:sz w:val="20"/>
          <w:szCs w:val="20"/>
          <w:highlight w:val="green"/>
          <w:rtl w:val="0"/>
        </w:rPr>
        <w:t xml:space="preserve">i=100</w:t>
      </w:r>
    </w:p>
    <w:p w:rsidR="00000000" w:rsidDel="00000000" w:rsidP="00000000" w:rsidRDefault="00000000" w:rsidRPr="00000000" w14:paraId="0000007B">
      <w:pPr>
        <w:rPr>
          <w:b w:val="1"/>
          <w:sz w:val="20"/>
          <w:szCs w:val="20"/>
          <w:highlight w:val="green"/>
        </w:rPr>
      </w:pPr>
      <w:r w:rsidDel="00000000" w:rsidR="00000000" w:rsidRPr="00000000">
        <w:rPr>
          <w:b w:val="1"/>
          <w:sz w:val="20"/>
          <w:szCs w:val="20"/>
          <w:highlight w:val="green"/>
          <w:rtl w:val="0"/>
        </w:rPr>
        <w:t xml:space="preserve">While i&gt;0:</w:t>
      </w:r>
    </w:p>
    <w:p w:rsidR="00000000" w:rsidDel="00000000" w:rsidP="00000000" w:rsidRDefault="00000000" w:rsidRPr="00000000" w14:paraId="0000007C">
      <w:pPr>
        <w:rPr>
          <w:b w:val="1"/>
          <w:sz w:val="20"/>
          <w:szCs w:val="20"/>
          <w:highlight w:val="green"/>
        </w:rPr>
      </w:pPr>
      <w:r w:rsidDel="00000000" w:rsidR="00000000" w:rsidRPr="00000000">
        <w:rPr>
          <w:b w:val="1"/>
          <w:sz w:val="20"/>
          <w:szCs w:val="20"/>
          <w:highlight w:val="green"/>
          <w:rtl w:val="0"/>
        </w:rPr>
        <w:t xml:space="preserve">print(i)</w:t>
      </w:r>
    </w:p>
    <w:p w:rsidR="00000000" w:rsidDel="00000000" w:rsidP="00000000" w:rsidRDefault="00000000" w:rsidRPr="00000000" w14:paraId="0000007D">
      <w:pPr>
        <w:rPr>
          <w:b w:val="1"/>
          <w:sz w:val="20"/>
          <w:szCs w:val="20"/>
          <w:highlight w:val="green"/>
        </w:rPr>
      </w:pPr>
      <w:r w:rsidDel="00000000" w:rsidR="00000000" w:rsidRPr="00000000">
        <w:rPr>
          <w:b w:val="1"/>
          <w:sz w:val="20"/>
          <w:szCs w:val="20"/>
          <w:highlight w:val="green"/>
          <w:rtl w:val="0"/>
        </w:rPr>
        <w:t xml:space="preserve">i=i-1</w:t>
      </w:r>
    </w:p>
    <w:p w:rsidR="00000000" w:rsidDel="00000000" w:rsidP="00000000" w:rsidRDefault="00000000" w:rsidRPr="00000000" w14:paraId="0000007E">
      <w:pPr>
        <w:rPr>
          <w:b w:val="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